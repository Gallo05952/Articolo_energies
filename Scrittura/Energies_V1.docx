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1680" w14:textId="4900FFFA" w:rsidR="00C9290D" w:rsidRPr="006453D9" w:rsidRDefault="00C9290D" w:rsidP="00C9290D">
      <w:pPr>
        <w:pStyle w:val="MDPI11articletype"/>
      </w:pPr>
      <w:r w:rsidRPr="006453D9">
        <w:t>Review</w:t>
      </w:r>
    </w:p>
    <w:p w14:paraId="3694DBC8" w14:textId="3AC7FB92" w:rsidR="00C9290D" w:rsidRPr="003B1AF1" w:rsidRDefault="002C1716" w:rsidP="00C9290D">
      <w:pPr>
        <w:pStyle w:val="MDPI12title"/>
      </w:pPr>
      <w:r>
        <w:t xml:space="preserve">Biogas upgrading technology solutions: conventional processes and emerging solutions for CO2 </w:t>
      </w:r>
      <w:r w:rsidR="00EC49E5">
        <w:t>valorization</w:t>
      </w:r>
    </w:p>
    <w:p w14:paraId="462E29C8" w14:textId="43FEDF63" w:rsidR="00F20232" w:rsidRPr="00373C0E" w:rsidRDefault="002C1716" w:rsidP="00C9290D">
      <w:pPr>
        <w:pStyle w:val="MDPI13authornames"/>
        <w:rPr>
          <w:lang w:val="it-IT"/>
        </w:rPr>
      </w:pPr>
      <w:r w:rsidRPr="00373C0E">
        <w:rPr>
          <w:lang w:val="it-IT"/>
        </w:rPr>
        <w:t>Matteo Galloni</w:t>
      </w:r>
      <w:r w:rsidR="00C9290D" w:rsidRPr="00373C0E">
        <w:rPr>
          <w:lang w:val="it-IT"/>
        </w:rPr>
        <w:t xml:space="preserve"> </w:t>
      </w:r>
      <w:r w:rsidR="00C9290D" w:rsidRPr="00373C0E">
        <w:rPr>
          <w:vertAlign w:val="superscript"/>
          <w:lang w:val="it-IT"/>
        </w:rPr>
        <w:t>1</w:t>
      </w:r>
      <w:r w:rsidRPr="00373C0E">
        <w:rPr>
          <w:lang w:val="it-IT"/>
        </w:rPr>
        <w:t xml:space="preserve"> </w:t>
      </w:r>
      <w:r w:rsidR="00C9290D" w:rsidRPr="00373C0E">
        <w:rPr>
          <w:lang w:val="it-IT"/>
        </w:rPr>
        <w:t xml:space="preserve">and </w:t>
      </w:r>
      <w:r w:rsidRPr="00373C0E">
        <w:rPr>
          <w:lang w:val="it-IT"/>
        </w:rPr>
        <w:t>Gioele Di Marcoberardino</w:t>
      </w:r>
      <w:r w:rsidR="00C9290D" w:rsidRPr="00373C0E">
        <w:rPr>
          <w:lang w:val="it-IT"/>
        </w:rPr>
        <w:t xml:space="preserve"> </w:t>
      </w:r>
      <w:r w:rsidR="007E201A">
        <w:rPr>
          <w:vertAlign w:val="superscript"/>
          <w:lang w:val="it-IT"/>
        </w:rPr>
        <w:t>1</w:t>
      </w:r>
      <w:r w:rsidR="00C9290D" w:rsidRPr="00373C0E">
        <w:rPr>
          <w:vertAlign w:val="superscript"/>
          <w:lang w:val="it-IT"/>
        </w:rPr>
        <w:t>,</w:t>
      </w:r>
      <w:r w:rsidR="00C9290D" w:rsidRPr="00373C0E">
        <w:rPr>
          <w:lang w:val="it-IT"/>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F20232" w:rsidRPr="00661D1F" w14:paraId="4208C790" w14:textId="77777777" w:rsidTr="0011332D">
        <w:tc>
          <w:tcPr>
            <w:tcW w:w="2410" w:type="dxa"/>
            <w:shd w:val="clear" w:color="auto" w:fill="auto"/>
          </w:tcPr>
          <w:p w14:paraId="7405B8FE" w14:textId="77777777" w:rsidR="00F20232" w:rsidRPr="003557EE" w:rsidRDefault="00F20232" w:rsidP="0011332D">
            <w:pPr>
              <w:pStyle w:val="MDPI61Citation"/>
              <w:spacing w:after="120" w:line="240" w:lineRule="exact"/>
            </w:pPr>
            <w:r w:rsidRPr="00A73E8E">
              <w:rPr>
                <w:b/>
              </w:rPr>
              <w:t>Citation:</w:t>
            </w:r>
            <w:r>
              <w:rPr>
                <w:b/>
              </w:rPr>
              <w:t xml:space="preserve"> </w:t>
            </w:r>
            <w:r>
              <w:t>To be added by editorial staff during production.</w:t>
            </w:r>
          </w:p>
          <w:p w14:paraId="1A96D23A" w14:textId="77777777" w:rsidR="00F20232" w:rsidRDefault="00F20232" w:rsidP="0011332D">
            <w:pPr>
              <w:pStyle w:val="MDPI14history"/>
              <w:spacing w:before="120" w:after="120"/>
              <w:rPr>
                <w:rFonts w:ascii="SimSun" w:eastAsia="SimSun" w:hAnsi="SimSun" w:cs="SimSun"/>
                <w:lang w:eastAsia="zh-CN"/>
              </w:rPr>
            </w:pPr>
            <w:r>
              <w:t xml:space="preserve">Academic Editor: </w:t>
            </w:r>
            <w:r w:rsidRPr="00562097">
              <w:t>Firstname Lastname</w:t>
            </w:r>
          </w:p>
          <w:p w14:paraId="270BA88E" w14:textId="77777777" w:rsidR="00F20232" w:rsidRPr="00D30D71" w:rsidRDefault="00F20232" w:rsidP="0011332D">
            <w:pPr>
              <w:pStyle w:val="MDPI14history"/>
              <w:spacing w:before="120"/>
              <w:rPr>
                <w:rFonts w:ascii="SimSun" w:eastAsia="SimSun" w:hAnsi="SimSun" w:cs="SimSun"/>
              </w:rPr>
            </w:pPr>
            <w:r w:rsidRPr="00550626">
              <w:rPr>
                <w:szCs w:val="14"/>
              </w:rPr>
              <w:t xml:space="preserve">Received: </w:t>
            </w:r>
            <w:r w:rsidRPr="00D945EC">
              <w:rPr>
                <w:szCs w:val="14"/>
              </w:rPr>
              <w:t>date</w:t>
            </w:r>
          </w:p>
          <w:p w14:paraId="054E0CE2" w14:textId="77777777" w:rsidR="00F20232" w:rsidRDefault="00F20232" w:rsidP="0011332D">
            <w:pPr>
              <w:pStyle w:val="MDPI14history"/>
              <w:rPr>
                <w:szCs w:val="14"/>
              </w:rPr>
            </w:pPr>
            <w:r>
              <w:rPr>
                <w:szCs w:val="14"/>
              </w:rPr>
              <w:t>Revised: date</w:t>
            </w:r>
          </w:p>
          <w:p w14:paraId="1E50DD8C" w14:textId="77777777" w:rsidR="00F20232" w:rsidRPr="00550626" w:rsidRDefault="00F20232" w:rsidP="0011332D">
            <w:pPr>
              <w:pStyle w:val="MDPI14history"/>
              <w:rPr>
                <w:szCs w:val="14"/>
              </w:rPr>
            </w:pPr>
            <w:r>
              <w:rPr>
                <w:szCs w:val="14"/>
              </w:rPr>
              <w:t>Accepted: date</w:t>
            </w:r>
          </w:p>
          <w:p w14:paraId="1F4FF41E" w14:textId="77777777" w:rsidR="00F20232" w:rsidRPr="00550626" w:rsidRDefault="00F20232" w:rsidP="0011332D">
            <w:pPr>
              <w:pStyle w:val="MDPI14history"/>
              <w:spacing w:after="120"/>
              <w:rPr>
                <w:szCs w:val="14"/>
              </w:rPr>
            </w:pPr>
            <w:r w:rsidRPr="00550626">
              <w:rPr>
                <w:szCs w:val="14"/>
              </w:rPr>
              <w:t xml:space="preserve">Published: </w:t>
            </w:r>
            <w:r w:rsidRPr="00D945EC">
              <w:rPr>
                <w:szCs w:val="14"/>
              </w:rPr>
              <w:t>date</w:t>
            </w:r>
          </w:p>
          <w:p w14:paraId="5954D579" w14:textId="77777777" w:rsidR="00F20232" w:rsidRPr="00661D1F" w:rsidRDefault="00F20232" w:rsidP="0011332D">
            <w:pPr>
              <w:adjustRightInd w:val="0"/>
              <w:snapToGrid w:val="0"/>
              <w:spacing w:before="120" w:line="240" w:lineRule="atLeast"/>
              <w:ind w:right="113"/>
              <w:jc w:val="left"/>
              <w:rPr>
                <w:rFonts w:eastAsia="DengXian"/>
                <w:bCs/>
                <w:sz w:val="14"/>
                <w:szCs w:val="14"/>
                <w:lang w:bidi="en-US"/>
              </w:rPr>
            </w:pPr>
            <w:r w:rsidRPr="00661D1F">
              <w:rPr>
                <w:rFonts w:eastAsia="DengXian"/>
              </w:rPr>
              <w:drawing>
                <wp:inline distT="0" distB="0" distL="0" distR="0" wp14:anchorId="65DCA90A" wp14:editId="5D4DDAA5">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68E741A" w14:textId="41CA2DB5" w:rsidR="00F20232" w:rsidRPr="00661D1F" w:rsidRDefault="00F20232" w:rsidP="001A4E3F">
            <w:pPr>
              <w:pStyle w:val="MDPI72Copyright"/>
              <w:rPr>
                <w:rFonts w:eastAsia="DengXian"/>
                <w:lang w:bidi="en-US"/>
              </w:rPr>
            </w:pPr>
            <w:r w:rsidRPr="00661D1F">
              <w:rPr>
                <w:rFonts w:eastAsia="DengXian"/>
                <w:b/>
                <w:lang w:bidi="en-US"/>
              </w:rPr>
              <w:t>Copyright:</w:t>
            </w:r>
            <w:r w:rsidRPr="00661D1F">
              <w:rPr>
                <w:rFonts w:eastAsia="DengXian"/>
                <w:lang w:bidi="en-US"/>
              </w:rPr>
              <w:t xml:space="preserve"> </w:t>
            </w:r>
            <w:r w:rsidR="00C614A6">
              <w:rPr>
                <w:rFonts w:eastAsia="DengXian"/>
                <w:lang w:bidi="en-US"/>
              </w:rPr>
              <w:t>© 2024 by the</w:t>
            </w:r>
            <w:r>
              <w:rPr>
                <w:rFonts w:eastAsia="DengXian"/>
                <w:lang w:bidi="en-US"/>
              </w:rPr>
              <w:t xml:space="preserve"> authors. Submitted for possible open access publication under the terms and conditions of the Creative Commons </w:t>
            </w:r>
            <w:r w:rsidRPr="00661D1F">
              <w:rPr>
                <w:rFonts w:eastAsia="DengXian"/>
                <w:lang w:bidi="en-US"/>
              </w:rPr>
              <w:t>Attribution (CC BY) license (</w:t>
            </w:r>
            <w:r>
              <w:rPr>
                <w:rFonts w:eastAsia="DengXian"/>
                <w:lang w:bidi="en-US"/>
              </w:rPr>
              <w:t>https://</w:t>
            </w:r>
            <w:r w:rsidRPr="00661D1F">
              <w:rPr>
                <w:rFonts w:eastAsia="DengXian"/>
                <w:lang w:bidi="en-US"/>
              </w:rPr>
              <w:t>creativecommons.org/licenses/by/4.0/).</w:t>
            </w:r>
          </w:p>
        </w:tc>
      </w:tr>
    </w:tbl>
    <w:p w14:paraId="28FB56B8" w14:textId="213164B4" w:rsidR="00C9290D" w:rsidRPr="00373C0E" w:rsidRDefault="000D2E99" w:rsidP="00C9290D">
      <w:pPr>
        <w:pStyle w:val="MDPI16affiliation"/>
        <w:rPr>
          <w:lang w:val="it-IT"/>
        </w:rPr>
      </w:pPr>
      <w:r w:rsidRPr="00373C0E">
        <w:rPr>
          <w:vertAlign w:val="superscript"/>
          <w:lang w:val="it-IT"/>
        </w:rPr>
        <w:t>1</w:t>
      </w:r>
      <w:r w:rsidR="00C9290D" w:rsidRPr="00373C0E">
        <w:rPr>
          <w:lang w:val="it-IT"/>
        </w:rPr>
        <w:tab/>
      </w:r>
      <w:r w:rsidR="00373C0E" w:rsidRPr="00373C0E">
        <w:rPr>
          <w:lang w:val="it-IT"/>
        </w:rPr>
        <w:t>Università degli Studi di Brescia</w:t>
      </w:r>
      <w:r w:rsidR="00C9290D" w:rsidRPr="00373C0E">
        <w:rPr>
          <w:lang w:val="it-IT"/>
        </w:rPr>
        <w:t xml:space="preserve">; </w:t>
      </w:r>
    </w:p>
    <w:p w14:paraId="5B54740B" w14:textId="2D2840BE" w:rsidR="00C9290D" w:rsidRPr="00550626" w:rsidRDefault="00C9290D" w:rsidP="00C9290D">
      <w:pPr>
        <w:pStyle w:val="MDPI16affiliation"/>
      </w:pPr>
      <w:r w:rsidRPr="003D0EA6">
        <w:rPr>
          <w:b/>
        </w:rPr>
        <w:t>*</w:t>
      </w:r>
      <w:r w:rsidRPr="00D945EC">
        <w:tab/>
        <w:t xml:space="preserve">Correspondence: </w:t>
      </w:r>
      <w:r w:rsidR="007E201A">
        <w:t>gioele.dimarcoberardino@unibs.it</w:t>
      </w:r>
      <w:r w:rsidRPr="00D945EC">
        <w:t>; Tel.: (optional; include country code; if there are multiple correspondin</w:t>
      </w:r>
      <w:r>
        <w:t>g authors, add author initials)</w:t>
      </w:r>
    </w:p>
    <w:p w14:paraId="51F4AC14" w14:textId="52F0BDCA" w:rsidR="00C9290D" w:rsidRPr="00550626" w:rsidRDefault="00C9290D" w:rsidP="00C9290D">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BD3A5E">
        <w:rPr>
          <w:szCs w:val="18"/>
        </w:rPr>
        <w:t xml:space="preserve">; (2) Methods: briefly describe the main methods or treatments applied; (3) Results: summarize the </w:t>
      </w:r>
      <w:r w:rsidR="001D3076">
        <w:rPr>
          <w:szCs w:val="18"/>
        </w:rPr>
        <w:t>article</w:t>
      </w:r>
      <w:r w:rsidR="001D3076">
        <w:rPr>
          <w:rFonts w:hint="eastAsia"/>
          <w:szCs w:val="18"/>
        </w:rPr>
        <w:t>’</w:t>
      </w:r>
      <w:r w:rsidR="001D3076">
        <w:rPr>
          <w:szCs w:val="18"/>
        </w:rPr>
        <w:t>s</w:t>
      </w:r>
      <w:r w:rsidR="00BD3A5E">
        <w:rPr>
          <w:szCs w:val="18"/>
        </w:rPr>
        <w:t xml:space="preserve"> main findings; (4) Conclusions: indicate the main conclus</w:t>
      </w:r>
      <w:r w:rsidR="002E351E">
        <w:rPr>
          <w:szCs w:val="18"/>
        </w:rPr>
        <w:t>ions or interpretations. The ab</w:t>
      </w:r>
      <w:r w:rsidR="00BD3A5E">
        <w:rPr>
          <w:szCs w:val="18"/>
        </w:rPr>
        <w:t>stract should be an objective representation of the article and it must not contain results that are not presented and substantiated in the main text and should not exaggerate the main conclusions.</w:t>
      </w:r>
    </w:p>
    <w:p w14:paraId="327A4C30" w14:textId="77777777" w:rsidR="00C9290D" w:rsidRPr="00550626" w:rsidRDefault="00C9290D" w:rsidP="00C9290D">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F92617">
        <w:rPr>
          <w:szCs w:val="18"/>
        </w:rPr>
        <w:t xml:space="preserve">specific to the article yet </w:t>
      </w:r>
      <w:r w:rsidRPr="00D945EC">
        <w:rPr>
          <w:szCs w:val="18"/>
        </w:rPr>
        <w:t>reasonably common within the subject discipline.)</w:t>
      </w:r>
    </w:p>
    <w:p w14:paraId="18C9ADDF" w14:textId="77777777" w:rsidR="00C9290D" w:rsidRPr="00550626" w:rsidRDefault="00C9290D" w:rsidP="00C9290D">
      <w:pPr>
        <w:pStyle w:val="MDPI19line"/>
      </w:pPr>
    </w:p>
    <w:p w14:paraId="0C201516" w14:textId="77777777" w:rsidR="00C9290D" w:rsidRDefault="00C9290D" w:rsidP="00C9290D">
      <w:pPr>
        <w:pStyle w:val="MDPI21heading1"/>
        <w:rPr>
          <w:lang w:eastAsia="zh-CN"/>
        </w:rPr>
      </w:pPr>
      <w:r>
        <w:rPr>
          <w:lang w:eastAsia="zh-CN"/>
        </w:rPr>
        <w:t>0. How to Use This Template</w:t>
      </w:r>
    </w:p>
    <w:p w14:paraId="45D5B500" w14:textId="77777777" w:rsidR="00C9290D" w:rsidRDefault="00C9290D" w:rsidP="00617338">
      <w:pPr>
        <w:pStyle w:val="MDPI31text"/>
      </w:pPr>
      <w:r>
        <w:t xml:space="preserve">The template details the sections that can be used in a manuscript. Note that each section has a corresponding style, </w:t>
      </w:r>
      <w:r w:rsidR="00BD3A5E">
        <w:t>which can be found in the “Styles”</w:t>
      </w:r>
      <w:r w:rsidR="002E351E">
        <w:t xml:space="preserve"> </w:t>
      </w:r>
      <w:r w:rsidR="00BD3A5E">
        <w:t xml:space="preserve">menu of Word. Sections that are not mandatory are listed as such. The section titles given are for articles. Review papers and other article types have a more flexible structure. </w:t>
      </w:r>
    </w:p>
    <w:p w14:paraId="328D89D5" w14:textId="77777777" w:rsidR="00C9290D" w:rsidRDefault="00C9290D" w:rsidP="00617338">
      <w:pPr>
        <w:pStyle w:val="MDPI31text"/>
      </w:pPr>
      <w:r>
        <w:t xml:space="preserve">Remove this paragraph and start section numbering with 1. For any questions, please contact the editorial office of the journal or </w:t>
      </w:r>
      <w:r w:rsidRPr="007F2582">
        <w:t>support@mdpi.com</w:t>
      </w:r>
      <w:r>
        <w:t>.</w:t>
      </w:r>
    </w:p>
    <w:p w14:paraId="63BBE993" w14:textId="5AD1D051" w:rsidR="00531A66" w:rsidRDefault="00C9290D" w:rsidP="00531A66">
      <w:pPr>
        <w:pStyle w:val="MDPI21heading1"/>
        <w:numPr>
          <w:ilvl w:val="0"/>
          <w:numId w:val="24"/>
        </w:numPr>
        <w:rPr>
          <w:lang w:eastAsia="zh-CN"/>
        </w:rPr>
      </w:pPr>
      <w:commentRangeStart w:id="0"/>
      <w:r w:rsidRPr="007F2582">
        <w:rPr>
          <w:lang w:eastAsia="zh-CN"/>
        </w:rPr>
        <w:t>Introduction</w:t>
      </w:r>
      <w:commentRangeEnd w:id="0"/>
      <w:r w:rsidR="00F55CDD">
        <w:rPr>
          <w:rStyle w:val="Rimandocommento"/>
          <w:rFonts w:eastAsia="SimSun"/>
          <w:b w:val="0"/>
          <w:noProof/>
          <w:snapToGrid/>
          <w:lang w:eastAsia="zh-CN" w:bidi="ar-SA"/>
        </w:rPr>
        <w:commentReference w:id="0"/>
      </w:r>
    </w:p>
    <w:p w14:paraId="6BFEAAD4" w14:textId="61EC6FEE" w:rsidR="00043284" w:rsidRDefault="000A14B7" w:rsidP="001C357C">
      <w:pPr>
        <w:pStyle w:val="MDPI31text"/>
      </w:pPr>
      <w:r>
        <w:t>It is crucial to shift the energy sector towards sources with a lower carbon footprint to lessen the harmful impacts on the global the environment caused by human activities.</w:t>
      </w:r>
      <w:r w:rsidR="00095858">
        <w:t xml:space="preserve"> </w:t>
      </w:r>
      <w:r w:rsidR="00611B29">
        <w:t>Renewable energy must account for about 40% of total energy generation in all sectors by 2030</w:t>
      </w:r>
      <w:r w:rsidR="00095858">
        <w:t xml:space="preserve"> </w:t>
      </w:r>
      <w:r w:rsidR="00360C11">
        <w:fldChar w:fldCharType="begin"/>
      </w:r>
      <w:r w:rsidR="00360C11">
        <w:instrText xml:space="preserve"> ADDIN ZOTERO_ITEM CSL_CITATION {"citationID":"nx5Dltkm","properties":{"formattedCitation":"[1]","plainCitation":"[1]","noteIndex":0},"citationItems":[{"id":54,"uris":["http://zotero.org/users/10296591/items/KDKB42SX"],"itemData":{"id":54,"type":"document","title":"IRENA_RE_Capacity_Statistics_2022.pdf","URL":"https://www.irena.org/-/media/Files/IRENA/Agency/Publication/2022/Apr/IRENA_RE_Capacity_Statistics_2022.pdf?rev=460f190dea15442eba8373d9625341ae","accessed":{"date-parts":[["2023",3,22]]},"citation-key":""}}],"schema":"https://github.com/citation-style-language/schema/raw/master/csl-citation.json"} </w:instrText>
      </w:r>
      <w:r w:rsidR="00360C11">
        <w:fldChar w:fldCharType="separate"/>
      </w:r>
      <w:r w:rsidR="00360C11" w:rsidRPr="00360C11">
        <w:t>[1]</w:t>
      </w:r>
      <w:r w:rsidR="00360C11">
        <w:fldChar w:fldCharType="end"/>
      </w:r>
      <w:r w:rsidR="00611B29">
        <w:t xml:space="preserve"> to align with the EU's carbon-neutral objective</w:t>
      </w:r>
      <w:r w:rsidR="00456D99">
        <w:t xml:space="preserve"> </w:t>
      </w:r>
      <w:r w:rsidR="00456D99">
        <w:fldChar w:fldCharType="begin"/>
      </w:r>
      <w:r w:rsidR="00456D99">
        <w:instrText xml:space="preserve"> ADDIN ZOTERO_ITEM CSL_CITATION {"citationID":"7lNCdWuu","properties":{"formattedCitation":"[2]","plainCitation":"[2]","noteIndex":0},"citationItems":[{"id":1864,"uris":["http://zotero.org/users/10296591/items/36SLW8VI"],"itemData":{"id":1864,"type":"webpage","abstract":"Writing into law the goal set out in the European Green Deal for Europe’s economy and society to become climate-neutral by 2050.","language":"en","title":"European Climate Law - European Commission","URL":"https://climate.ec.europa.eu/eu-action/european-climate-law_en","accessed":{"date-parts":[["2024",3,28]]},"citation-key":"EuropeanClimateLawa"}}],"schema":"https://github.com/citation-style-language/schema/raw/master/csl-citation.json"} </w:instrText>
      </w:r>
      <w:r w:rsidR="00456D99">
        <w:fldChar w:fldCharType="separate"/>
      </w:r>
      <w:r w:rsidR="00456D99" w:rsidRPr="00456D99">
        <w:t>[2]</w:t>
      </w:r>
      <w:r w:rsidR="00456D99">
        <w:fldChar w:fldCharType="end"/>
      </w:r>
      <w:r w:rsidR="00611B29">
        <w:t>.</w:t>
      </w:r>
      <w:r>
        <w:t xml:space="preserve"> Biomass, obtained from organic materials including plant </w:t>
      </w:r>
      <w:r w:rsidR="003140E2">
        <w:t>leftovers</w:t>
      </w:r>
      <w:r>
        <w:t>, animal waste, and the organic part of municipal solid waste (OFMSW), offers a promising opportunity for producing greener energy.</w:t>
      </w:r>
      <w:r w:rsidR="008221E3">
        <w:t xml:space="preserve"> </w:t>
      </w:r>
      <w:r w:rsidR="00B35F86">
        <w:t xml:space="preserve">Moreover, using biomass in this manner allows for the conversion of waste into a valuable resource, aligning with the circular economy </w:t>
      </w:r>
      <w:commentRangeStart w:id="1"/>
      <w:r w:rsidR="00B35F86">
        <w:t>principles</w:t>
      </w:r>
      <w:commentRangeEnd w:id="1"/>
      <w:r w:rsidR="005B1FE0">
        <w:rPr>
          <w:rStyle w:val="Rimandocommento"/>
          <w:rFonts w:eastAsia="SimSun"/>
          <w:noProof/>
          <w:snapToGrid/>
          <w:lang w:eastAsia="zh-CN" w:bidi="ar-SA"/>
        </w:rPr>
        <w:commentReference w:id="1"/>
      </w:r>
      <w:r w:rsidR="00F210E1">
        <w:t xml:space="preserve"> </w:t>
      </w:r>
      <w:r w:rsidR="00F210E1">
        <w:fldChar w:fldCharType="begin"/>
      </w:r>
      <w:r w:rsidR="00F210E1">
        <w:instrText xml:space="preserve"> ADDIN ZOTERO_ITEM CSL_CITATION {"citationID":"j9ZWCRse","properties":{"formattedCitation":"[3]","plainCitation":"[3]","noteIndex":0},"citationItems":[{"id":1577,"uris":["http://zotero.org/users/10296591/items/L328NQDU"],"itemData":{"id":1577,"type":"article-journal","abstract":"The use of biogas has been considered a strategically distinctive option for the entire transition to renewable fuels. The wide gap between the use of fossil- and biomass-based fuels calls into question how the business of gas-based energy must be changed to alter the inequalities between biogas and natural gas. The deployment of biogas-derived methane is delayed in contrast to the syngas-derived methane. Subtle issues are spotted and highlighted amid the application of anaerobic digestion to detect fundamental changes in the bioenergy landscape and underpin the drive for global sustainability; lastly, an outlook is suggested for how the field may progress in the future.","container-title":"Renewable and Sustainable Energy Reviews","DOI":"10.1016/j.rser.2019.109566","ISSN":"1364-0321","journalAbbreviation":"Renewable and Sustainable Energy Reviews","page":"109566","source":"ScienceDirect","title":"Rambling facets of manure-based biogas production in Europe: A briefing","title-short":"Rambling facets of manure-based biogas production in Europe","volume":"119","author":[{"family":"Achinas","given":"Spyridon"},{"family":"Willem Euverink","given":"Gerrit Jan"}],"issued":{"date-parts":[["2020",3,1]]},"citation-key":"achinasRamblingFacetsManurebased2020"}}],"schema":"https://github.com/citation-style-language/schema/raw/master/csl-citation.json"} </w:instrText>
      </w:r>
      <w:r w:rsidR="00F210E1">
        <w:fldChar w:fldCharType="separate"/>
      </w:r>
      <w:r w:rsidR="00F210E1" w:rsidRPr="00F210E1">
        <w:t>[3]</w:t>
      </w:r>
      <w:r w:rsidR="00F210E1">
        <w:fldChar w:fldCharType="end"/>
      </w:r>
      <w:r w:rsidR="00B35F86">
        <w:t>.</w:t>
      </w:r>
      <w:r>
        <w:t xml:space="preserve"> </w:t>
      </w:r>
      <w:r w:rsidR="008955AE">
        <w:t xml:space="preserve">The key advantages of biomass compared to other </w:t>
      </w:r>
      <w:commentRangeStart w:id="2"/>
      <w:r w:rsidR="008955AE">
        <w:t xml:space="preserve">renewable sources </w:t>
      </w:r>
      <w:commentRangeEnd w:id="2"/>
      <w:r w:rsidR="006E2907">
        <w:rPr>
          <w:rStyle w:val="Rimandocommento"/>
          <w:rFonts w:eastAsia="SimSun"/>
          <w:noProof/>
          <w:snapToGrid/>
          <w:lang w:eastAsia="zh-CN" w:bidi="ar-SA"/>
        </w:rPr>
        <w:commentReference w:id="2"/>
      </w:r>
      <w:r w:rsidR="008955AE">
        <w:t xml:space="preserve">are its independence from weather conditions and its ability to more easily meet electricity demand through physical </w:t>
      </w:r>
      <w:commentRangeStart w:id="3"/>
      <w:r w:rsidR="008955AE">
        <w:t>accumulation</w:t>
      </w:r>
      <w:r w:rsidR="00D60E96">
        <w:t xml:space="preserve"> </w:t>
      </w:r>
      <w:commentRangeStart w:id="4"/>
      <w:r w:rsidR="00D60E96">
        <w:fldChar w:fldCharType="begin"/>
      </w:r>
      <w:r w:rsidR="00F210E1">
        <w:instrText xml:space="preserve"> ADDIN ZOTERO_ITEM CSL_CITATION {"citationID":"IK9eZLas","properties":{"formattedCitation":"[4]","plainCitation":"[4]","noteIndex":0},"citationItems":[{"id":1871,"uris":["http://zotero.org/users/10296591/items/2B2HXTPA"],"itemData":{"id":1871,"type":"article-journal","abstract":"Biomass is often assigned a central role in future energy system scenarios as a carbon sink, making negative greenhouse gas emissions possible through carbon capture and storage of biogenic carbon dioxide from biomass-fuelled power plants. However, biomass could also serve as a strategic complement to variable renewables by supplying electricity during hours of high residual load. In this work, we investigate the role of biomass in electricity systems with net zero or negative emissions of carbon dioxide and with different levels of biomass availability. We show that access to biomass corresponding to ca. 20% of the electricity demand in primary energy terms, is of high value to the electricity system. Biomass for flexibility purposes can be a cost-efficient support to reach a carbon neutral electricity system with the main share of electricity from wind and solar power. Biomass-fired power plants equipped with carbon capture and storage in combination with natural gas combined cycle turbines are identified as being the cost-effective choice to supply the electricity system with flexibility if the availability of biomass within the electricity system is low. In contrast, in the case of excess biomass, flexibility is supplied by biomethane-fired combined cycle turbines or by biomass-fired power plants.","container-title":"Energy","DOI":"10.1016/j.energy.2018.11.112","ISSN":"0360-5442","journalAbbreviation":"Energy","page":"532-541","source":"ScienceDirect","title":"Biomass in the electricity system: A complement to variable renewables or a source of negative emissions?","title-short":"Biomass in the electricity system","volume":"168","author":[{"family":"Johansson","given":"Viktor"},{"family":"Lehtveer","given":"Mariliis"},{"family":"Göransson","given":"Lisa"}],"issued":{"date-parts":[["2019",2,1]]},"citation-key":"johanssonBiomassElectricitySystem2019"}}],"schema":"https://github.com/citation-style-language/schema/raw/master/csl-citation.json"} </w:instrText>
      </w:r>
      <w:r w:rsidR="00D60E96">
        <w:fldChar w:fldCharType="separate"/>
      </w:r>
      <w:r w:rsidR="00F210E1" w:rsidRPr="00F210E1">
        <w:t>[4]</w:t>
      </w:r>
      <w:r w:rsidR="00D60E96">
        <w:fldChar w:fldCharType="end"/>
      </w:r>
      <w:commentRangeEnd w:id="4"/>
      <w:commentRangeEnd w:id="3"/>
      <w:r w:rsidR="000575FE">
        <w:rPr>
          <w:rStyle w:val="Rimandocommento"/>
          <w:rFonts w:eastAsia="SimSun"/>
          <w:noProof/>
          <w:snapToGrid/>
          <w:lang w:eastAsia="zh-CN" w:bidi="ar-SA"/>
        </w:rPr>
        <w:commentReference w:id="4"/>
      </w:r>
      <w:r w:rsidR="00D60E96">
        <w:rPr>
          <w:rStyle w:val="Rimandocommento"/>
          <w:rFonts w:eastAsia="SimSun"/>
          <w:noProof/>
          <w:snapToGrid/>
          <w:lang w:eastAsia="zh-CN" w:bidi="ar-SA"/>
        </w:rPr>
        <w:commentReference w:id="3"/>
      </w:r>
      <w:r w:rsidR="008955AE">
        <w:t>.</w:t>
      </w:r>
    </w:p>
    <w:p w14:paraId="5CA335BD" w14:textId="6F53385A" w:rsidR="00886062" w:rsidRDefault="006B475D" w:rsidP="001C357C">
      <w:pPr>
        <w:pStyle w:val="MDPI31text"/>
      </w:pPr>
      <w:r>
        <w:t xml:space="preserve">Several ways exist for converting biomass into biofuel. The </w:t>
      </w:r>
      <w:r w:rsidR="00983855">
        <w:t>Figure xx</w:t>
      </w:r>
      <w:r>
        <w:t xml:space="preserve"> displays the primary categories based on the type of process involved in the conversion.</w:t>
      </w:r>
    </w:p>
    <w:p w14:paraId="2A982C69" w14:textId="5A4F19CB" w:rsidR="00983855" w:rsidRDefault="00983855" w:rsidP="001C357C">
      <w:pPr>
        <w:pStyle w:val="MDPI31text"/>
      </w:pPr>
      <w:commentRangeStart w:id="5"/>
      <w:r w:rsidRPr="00983855">
        <w:rPr>
          <w:noProof/>
        </w:rPr>
        <w:lastRenderedPageBreak/>
        <w:drawing>
          <wp:inline distT="0" distB="0" distL="0" distR="0" wp14:anchorId="131A0172" wp14:editId="4AD286B9">
            <wp:extent cx="2731891" cy="168883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0025" cy="1700045"/>
                    </a:xfrm>
                    <a:prstGeom prst="rect">
                      <a:avLst/>
                    </a:prstGeom>
                  </pic:spPr>
                </pic:pic>
              </a:graphicData>
            </a:graphic>
          </wp:inline>
        </w:drawing>
      </w:r>
      <w:commentRangeEnd w:id="5"/>
      <w:r>
        <w:rPr>
          <w:rStyle w:val="Rimandocommento"/>
          <w:rFonts w:eastAsia="SimSun"/>
          <w:noProof/>
          <w:snapToGrid/>
          <w:lang w:eastAsia="zh-CN" w:bidi="ar-SA"/>
        </w:rPr>
        <w:commentReference w:id="5"/>
      </w:r>
    </w:p>
    <w:p w14:paraId="096F45C7" w14:textId="6E66FDC8" w:rsidR="00C73183" w:rsidRDefault="008D1706" w:rsidP="00490E5F">
      <w:pPr>
        <w:pStyle w:val="MDPI31text"/>
      </w:pPr>
      <w:r>
        <w:t>This work</w:t>
      </w:r>
      <w:r w:rsidR="00EC2EE2">
        <w:t xml:space="preserve"> </w:t>
      </w:r>
      <w:r w:rsidR="00DC3A55">
        <w:fldChar w:fldCharType="begin"/>
      </w:r>
      <w:r w:rsidR="00F210E1">
        <w:instrText xml:space="preserve"> ADDIN ZOTERO_ITEM CSL_CITATION {"citationID":"wKo0BGNP","properties":{"formattedCitation":"[5]","plainCitation":"[5]","noteIndex":0},"citationItems":[{"id":1867,"uris":["http://zotero.org/users/10296591/items/Z4MMZFNF"],"itemData":{"id":1867,"type":"article-journal","abstract":"Biomass is considered one of the prospective alternatives to energy and environmental challenges. The use of biomass as bioenergy has gained global interest due to its environmentally benign, renewable, and abundant characteristics. Numerous conversion technologies have been developed over time to convert biomass into various energy products. This review presents a summary of the different biomass conversion technologies used for bioenergy production. These include thermochemical, biological, physical, biochemical, and hybrid system technologies. It summarizes the production of different bioenergy products such as bio-oil, biodiesel, and fuel via various conversion technologies. The competitive advantages, potential environmental impacts, and challenges of these biomass conversion technologies are discussed. The recycling of biomass can solve a lot of current energy challenges. However, conversion technologies exhibit some challenges relative to upscaling and commercialization due to their immense operational and investment expenses and high energy usage.","container-title":"Sustainability","DOI":"10.3390/su151612121","ISSN":"2071-1050","issue":"16","language":"en","license":"http://creativecommons.org/licenses/by/3.0/","note":"number: 16\npublisher: Multidisciplinary Digital Publishing Institute","page":"12121","source":"www.mdpi.com","title":"Technologies and Innovations for Biomass Energy Production","volume":"15","author":[{"family":"Tshikovhi","given":"Azwifunimunwe"},{"family":"Motaung","given":"Tshwafo Ellias"}],"issued":{"date-parts":[["2023",1]]},"citation-key":"tshikovhiTechnologiesInnovationsBiomass2023"}}],"schema":"https://github.com/citation-style-language/schema/raw/master/csl-citation.json"} </w:instrText>
      </w:r>
      <w:r w:rsidR="00DC3A55">
        <w:fldChar w:fldCharType="separate"/>
      </w:r>
      <w:r w:rsidR="00F210E1" w:rsidRPr="00F210E1">
        <w:t>[5]</w:t>
      </w:r>
      <w:r w:rsidR="00DC3A55">
        <w:fldChar w:fldCharType="end"/>
      </w:r>
      <w:r>
        <w:t xml:space="preserve"> presents technology focusing on the product's characteristics, together with a quick overview of the primary advantages and drawbacks.</w:t>
      </w:r>
      <w:r w:rsidR="00B414C6">
        <w:t xml:space="preserve"> </w:t>
      </w:r>
      <w:r w:rsidR="00534D1E">
        <w:t>Physical biomass conversion involves modifying biomass by preprocessing activities, size reduction, drying, and densification. The method converts biomass into forms with enhanced characteristics, including increased mass density, energy density, and hydrophobicity compared to raw biomass.</w:t>
      </w:r>
      <w:r w:rsidR="00B414C6">
        <w:t xml:space="preserve"> </w:t>
      </w:r>
      <w:r w:rsidR="00802C46">
        <w:t xml:space="preserve">Biological processes often utilize microbial systems to improve the conversion of specific chemical products by triggering a series of reactions in a metabolic pathway. </w:t>
      </w:r>
      <w:r w:rsidR="00E03D6D">
        <w:t xml:space="preserve">Biological conversion techniques are deemed eco-friendly. </w:t>
      </w:r>
      <w:r w:rsidR="00644E64">
        <w:t xml:space="preserve">Moreover, it is generally advised to take an additional separation step in this scenario. </w:t>
      </w:r>
      <w:r w:rsidR="00534D1E">
        <w:t>Thermochemical processes often work under demanding conditions involving high temperatures and pressures. Thermochemical methods demand a significant initial investment and setup due to the required infrastructure. Additionally, these processes typically provide a variety of chemicals, necessitating a refining step.</w:t>
      </w:r>
      <w:r w:rsidR="00B414C6">
        <w:t xml:space="preserve"> </w:t>
      </w:r>
      <w:r w:rsidR="00944B8A">
        <w:t>Biochemical conversion technologies combine biological and chemical mechanisms. This process utilizes microbes and biological catalysts to transform biomass into gas, specifically CO2 and CH4. It offers excellent selectivity in converting biomass into the desired end products.</w:t>
      </w:r>
      <w:r w:rsidR="0011205B">
        <w:t xml:space="preserve"> </w:t>
      </w:r>
      <w:r w:rsidR="005F047D" w:rsidRPr="005F047D">
        <w:t>The selection of process technology is dependent upon the d</w:t>
      </w:r>
      <w:r w:rsidR="00190E08">
        <w:t xml:space="preserve">esired end product and the </w:t>
      </w:r>
      <w:r w:rsidR="005F047D" w:rsidRPr="005F047D">
        <w:t>feedstocks supplied.</w:t>
      </w:r>
    </w:p>
    <w:p w14:paraId="30F5B9BA" w14:textId="22D3796E" w:rsidR="005705A8" w:rsidRDefault="005705A8" w:rsidP="00490E5F">
      <w:pPr>
        <w:pStyle w:val="MDPI31text"/>
      </w:pPr>
    </w:p>
    <w:p w14:paraId="7C51C6FD" w14:textId="7D6549A6" w:rsidR="005705A8" w:rsidRPr="005705A8" w:rsidRDefault="005705A8" w:rsidP="00490E5F">
      <w:pPr>
        <w:pStyle w:val="MDPI31text"/>
        <w:rPr>
          <w:lang w:val="it-IT"/>
        </w:rPr>
      </w:pPr>
      <w:commentRangeStart w:id="6"/>
      <w:r w:rsidRPr="005705A8">
        <w:rPr>
          <w:lang w:val="it-IT"/>
        </w:rPr>
        <w:t>CERCA UNA FRASE DI C</w:t>
      </w:r>
      <w:r>
        <w:rPr>
          <w:lang w:val="it-IT"/>
        </w:rPr>
        <w:t>OLLEGAMENTO (E DEI DATI) per giustificare</w:t>
      </w:r>
      <w:r w:rsidR="00092E9F">
        <w:rPr>
          <w:lang w:val="it-IT"/>
        </w:rPr>
        <w:t xml:space="preserve"> il fatto che d’ora in poi ci si concentra solo su AD</w:t>
      </w:r>
      <w:commentRangeEnd w:id="6"/>
      <w:r w:rsidR="00092E9F">
        <w:rPr>
          <w:rStyle w:val="Rimandocommento"/>
          <w:rFonts w:eastAsia="SimSun"/>
          <w:noProof/>
          <w:snapToGrid/>
          <w:lang w:eastAsia="zh-CN" w:bidi="ar-SA"/>
        </w:rPr>
        <w:commentReference w:id="6"/>
      </w:r>
    </w:p>
    <w:p w14:paraId="4587F8AE" w14:textId="77777777" w:rsidR="00D4208C" w:rsidRPr="00834DBE" w:rsidRDefault="00D4208C" w:rsidP="00B414C6">
      <w:pPr>
        <w:pStyle w:val="MDPI31text"/>
        <w:ind w:left="0" w:firstLine="0"/>
        <w:rPr>
          <w:lang w:val="it-IT"/>
        </w:rPr>
      </w:pPr>
    </w:p>
    <w:p w14:paraId="4E339A44" w14:textId="10C3EC91" w:rsidR="00F7700C" w:rsidRDefault="008E1365" w:rsidP="00364204">
      <w:pPr>
        <w:pStyle w:val="MDPI31text"/>
      </w:pPr>
      <w:r w:rsidRPr="007F4056">
        <w:t xml:space="preserve">Anaerobic digestion occurs in </w:t>
      </w:r>
      <w:r w:rsidR="00897278" w:rsidRPr="007F4056">
        <w:t>specialized</w:t>
      </w:r>
      <w:r w:rsidRPr="007F4056">
        <w:t xml:space="preserve"> reactors, where microbial consortia support a sequence of metabolic activities on the biomass. The reactions progress through various phases: hydrolysis, acidogenesis, acetogenesis, and methanogenesis. Every phase is defined by the decomposition of intricate organic molecules into more basic ones.</w:t>
      </w:r>
      <w:r w:rsidR="007F4056">
        <w:t xml:space="preserve"> The process produces biogas primarily composed of methane (CH4) and carbon dioxide (CO2), with small amounts of N2, H2S, H2O, and VOCs.</w:t>
      </w:r>
      <w:r w:rsidRPr="007F4056">
        <w:t xml:space="preserve"> </w:t>
      </w:r>
      <w:r w:rsidR="00E34BE3">
        <w:t xml:space="preserve">Factors influencing the output and energy content of biogas </w:t>
      </w:r>
      <w:r w:rsidR="00584E7B">
        <w:t xml:space="preserve">produced by anaerobic digestion (AD) </w:t>
      </w:r>
      <w:r w:rsidR="00E34BE3">
        <w:t>are the nutritional composition of biomass, operating temperature, operating pH, biomass loading rate, hydraulic retention time, and solid retention time</w:t>
      </w:r>
      <w:r w:rsidR="0011586C">
        <w:t xml:space="preserve"> </w:t>
      </w:r>
      <w:r w:rsidR="0011586C">
        <w:fldChar w:fldCharType="begin"/>
      </w:r>
      <w:r w:rsidR="00F210E1">
        <w:instrText xml:space="preserve"> ADDIN ZOTERO_ITEM CSL_CITATION {"citationID":"8enzEQjS","properties":{"formattedCitation":"[6]","plainCitation":"[6]","noteIndex":0},"citationItems":[{"id":1898,"uris":["http://zotero.org/users/10296591/items/FFQUGJTQ"],"itemData":{"id":1898,"type":"article-journal","abstract":"The technology of anaerobic digestion allows the use of biodegradable waste for energy production by breaking down organic matter through a series of biochemical reactions. Such process generates biogas (productivity of 0.45 Nm3/KgSV), which can be used as energy source in industrial activities or as fuel for automotive vehicles. Anaerobic digestion is an economically viable and environmentally friendly process since it makes possible obtaining clean energy at a low cost and without generating greenhouse gases. Searching for clean energy sources has been the target of scientists worldwide, and this technology has excelled on the basis of efficiency in organic matter conversion into biogas (yield in the range of 0.7–2.0 kWh/m3), considered energy carriers for the future. This paper gives an overview of the technology of anaerobic digestion of food waste, describing the metabolism and microorganisms involved in this process, as well as the operational factors that affect it such as temperature, pH, organic loading, moisture, C/N ratio, and co-digestion. The types of reactors that can be used, the methane production, and the most recent developments in this area are also presented and discussed.","container-title":"International Journal of Environmental Science and Technology","DOI":"10.1007/s13762-018-1682-2","ISSN":"1735-2630","issue":"9","journalAbbreviation":"Int. J. Environ. Sci. Technol.","language":"en","page":"2033-2046","source":"Springer Link","title":"Anaerobic digestion process: technological aspects and recent developments","title-short":"Anaerobic digestion process","volume":"15","author":[{"family":"Náthia-Neves","given":"G."},{"family":"Berni","given":"M."},{"family":"Dragone","given":"G."},{"family":"Mussatto","given":"S. I."},{"family":"Forster-Carneiro","given":"T."}],"issued":{"date-parts":[["2018",9,1]]},"citation-key":"nathia-nevesAnaerobicDigestionProcess2018"}}],"schema":"https://github.com/citation-style-language/schema/raw/master/csl-citation.json"} </w:instrText>
      </w:r>
      <w:r w:rsidR="0011586C">
        <w:fldChar w:fldCharType="separate"/>
      </w:r>
      <w:r w:rsidR="00F210E1" w:rsidRPr="00F210E1">
        <w:t>[6]</w:t>
      </w:r>
      <w:r w:rsidR="0011586C">
        <w:fldChar w:fldCharType="end"/>
      </w:r>
      <w:r w:rsidR="00E34BE3">
        <w:t>.</w:t>
      </w:r>
      <w:r w:rsidR="00632E64">
        <w:t xml:space="preserve"> </w:t>
      </w:r>
      <w:del w:id="7" w:author="matteo galloni" w:date="2024-03-28T15:33:00Z">
        <w:r w:rsidR="00A0554D" w:rsidDel="00834DBE">
          <w:delText>This limits the unregulated emission of this mixture into the atmosphere that would happen if the biomass decomposed without treatment</w:delText>
        </w:r>
      </w:del>
      <w:r w:rsidR="00A0554D">
        <w:t>.</w:t>
      </w:r>
      <w:r w:rsidR="00692447">
        <w:t xml:space="preserve"> </w:t>
      </w:r>
      <w:r w:rsidR="00364204">
        <w:t>Anaerobic digestion is highly adaptable and may treat a variety of biomass sources including agricultural wastes, animal by-</w:t>
      </w:r>
      <w:r w:rsidR="00364204">
        <w:lastRenderedPageBreak/>
        <w:t xml:space="preserve">products, sewage sludge, landfill materials, and organic waste from municipal solid waste. </w:t>
      </w:r>
      <w:r w:rsidR="00F7700C" w:rsidRPr="00A30EFE">
        <w:rPr>
          <w:noProof/>
        </w:rPr>
        <w:drawing>
          <wp:inline distT="0" distB="0" distL="0" distR="0" wp14:anchorId="233D98E6" wp14:editId="0D1F8101">
            <wp:extent cx="4095750" cy="215353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0528" cy="2156048"/>
                    </a:xfrm>
                    <a:prstGeom prst="rect">
                      <a:avLst/>
                    </a:prstGeom>
                  </pic:spPr>
                </pic:pic>
              </a:graphicData>
            </a:graphic>
          </wp:inline>
        </w:drawing>
      </w:r>
    </w:p>
    <w:p w14:paraId="035BEED0" w14:textId="667ECEBB" w:rsidR="00364204" w:rsidRDefault="00364204" w:rsidP="00364204">
      <w:pPr>
        <w:pStyle w:val="MDPI31text"/>
      </w:pPr>
      <w:r>
        <w:t>The biogas composition depends on the type of biomass used and the conditions and methods used during the conversion process</w:t>
      </w:r>
      <w:r w:rsidR="00F7700C">
        <w:t>, as can be</w:t>
      </w:r>
      <w:r w:rsidR="007A44FF">
        <w:t xml:space="preserve"> seen in Tab yy</w:t>
      </w:r>
      <w:r>
        <w:t>. By strategically choosing biomass feedstock and optimising process parameters, biogas production efficiencies can be improved, making anaerobic digestion a more appealing choice for generating renewable energy.</w:t>
      </w:r>
    </w:p>
    <w:p w14:paraId="0AAD28F7" w14:textId="4CEE5153" w:rsidR="00364204" w:rsidRDefault="00364204" w:rsidP="00364204">
      <w:pPr>
        <w:pStyle w:val="MDPI31text"/>
      </w:pPr>
    </w:p>
    <w:tbl>
      <w:tblPr>
        <w:tblStyle w:val="Grigliatabella"/>
        <w:tblW w:w="0" w:type="auto"/>
        <w:tblInd w:w="2608" w:type="dxa"/>
        <w:tblLook w:val="04A0" w:firstRow="1" w:lastRow="0" w:firstColumn="1" w:lastColumn="0" w:noHBand="0" w:noVBand="1"/>
      </w:tblPr>
      <w:tblGrid>
        <w:gridCol w:w="1321"/>
        <w:gridCol w:w="1285"/>
        <w:gridCol w:w="1516"/>
        <w:gridCol w:w="1322"/>
        <w:gridCol w:w="1282"/>
        <w:gridCol w:w="1122"/>
      </w:tblGrid>
      <w:tr w:rsidR="00F7700C" w14:paraId="76654FF3" w14:textId="77777777" w:rsidTr="00484126">
        <w:tc>
          <w:tcPr>
            <w:tcW w:w="1321" w:type="dxa"/>
          </w:tcPr>
          <w:p w14:paraId="1DFC90BC" w14:textId="77777777" w:rsidR="00F7700C" w:rsidRDefault="00F7700C" w:rsidP="00484126">
            <w:pPr>
              <w:pStyle w:val="MDPI31text"/>
              <w:ind w:left="0" w:firstLine="0"/>
            </w:pPr>
            <w:r>
              <w:t>Component</w:t>
            </w:r>
          </w:p>
          <w:p w14:paraId="7D494CB1" w14:textId="77777777" w:rsidR="00F7700C" w:rsidRDefault="00F7700C" w:rsidP="00484126">
            <w:pPr>
              <w:pStyle w:val="MDPI31text"/>
              <w:ind w:left="0" w:firstLine="0"/>
            </w:pPr>
            <w:r>
              <w:t>% mol</w:t>
            </w:r>
          </w:p>
        </w:tc>
        <w:tc>
          <w:tcPr>
            <w:tcW w:w="1285" w:type="dxa"/>
          </w:tcPr>
          <w:p w14:paraId="00101EB0" w14:textId="77777777" w:rsidR="00F7700C" w:rsidRDefault="00F7700C" w:rsidP="00484126">
            <w:pPr>
              <w:pStyle w:val="MDPI31text"/>
              <w:ind w:left="0" w:firstLine="0"/>
            </w:pPr>
            <w:r>
              <w:t>Landifileld</w:t>
            </w:r>
          </w:p>
        </w:tc>
        <w:tc>
          <w:tcPr>
            <w:tcW w:w="1516" w:type="dxa"/>
          </w:tcPr>
          <w:p w14:paraId="0575E722" w14:textId="721C03F4" w:rsidR="00F7700C" w:rsidRDefault="00F7700C" w:rsidP="00484126">
            <w:pPr>
              <w:pStyle w:val="MDPI31text"/>
              <w:ind w:left="0" w:firstLine="0"/>
            </w:pPr>
            <w:commentRangeStart w:id="8"/>
            <w:r>
              <w:t>AD from Agricoltural</w:t>
            </w:r>
            <w:commentRangeEnd w:id="8"/>
            <w:r w:rsidR="003A72A4">
              <w:t xml:space="preserve"> and </w:t>
            </w:r>
            <w:r w:rsidR="009E6A12">
              <w:t>cattle manure</w:t>
            </w:r>
            <w:r>
              <w:rPr>
                <w:rStyle w:val="Rimandocommento"/>
                <w:rFonts w:eastAsia="SimSun"/>
                <w:noProof/>
                <w:snapToGrid/>
                <w:lang w:eastAsia="zh-CN" w:bidi="ar-SA"/>
              </w:rPr>
              <w:commentReference w:id="8"/>
            </w:r>
          </w:p>
        </w:tc>
        <w:tc>
          <w:tcPr>
            <w:tcW w:w="1322" w:type="dxa"/>
          </w:tcPr>
          <w:p w14:paraId="1730C8BD" w14:textId="3B0BEC94" w:rsidR="00F7700C" w:rsidRDefault="00F7700C" w:rsidP="00484126">
            <w:pPr>
              <w:pStyle w:val="MDPI31text"/>
              <w:ind w:left="0" w:firstLine="0"/>
            </w:pPr>
            <w:r>
              <w:t>AD from waste</w:t>
            </w:r>
            <w:r w:rsidR="00626482">
              <w:t xml:space="preserve"> food from industry</w:t>
            </w:r>
          </w:p>
        </w:tc>
        <w:tc>
          <w:tcPr>
            <w:tcW w:w="1282" w:type="dxa"/>
          </w:tcPr>
          <w:p w14:paraId="4591C36F" w14:textId="77777777" w:rsidR="00F7700C" w:rsidRDefault="00F7700C" w:rsidP="00484126">
            <w:pPr>
              <w:pStyle w:val="MDPI31text"/>
              <w:ind w:left="0" w:firstLine="0"/>
            </w:pPr>
            <w:r>
              <w:t>Natural Gas</w:t>
            </w:r>
          </w:p>
          <w:p w14:paraId="040359A1" w14:textId="77777777" w:rsidR="00F7700C" w:rsidRDefault="00F7700C" w:rsidP="00484126">
            <w:pPr>
              <w:pStyle w:val="MDPI31text"/>
              <w:ind w:left="0" w:firstLine="0"/>
            </w:pPr>
          </w:p>
        </w:tc>
        <w:tc>
          <w:tcPr>
            <w:tcW w:w="1122" w:type="dxa"/>
          </w:tcPr>
          <w:p w14:paraId="0F9230C3" w14:textId="77777777" w:rsidR="00F7700C" w:rsidRDefault="00F7700C" w:rsidP="00484126">
            <w:pPr>
              <w:pStyle w:val="MDPI31text"/>
              <w:ind w:left="0" w:firstLine="0"/>
            </w:pPr>
          </w:p>
        </w:tc>
      </w:tr>
      <w:tr w:rsidR="00F7700C" w14:paraId="1EFA8A15" w14:textId="77777777" w:rsidTr="00484126">
        <w:tc>
          <w:tcPr>
            <w:tcW w:w="1321" w:type="dxa"/>
          </w:tcPr>
          <w:p w14:paraId="27B91670" w14:textId="77777777" w:rsidR="00F7700C" w:rsidRDefault="00F7700C" w:rsidP="00484126">
            <w:pPr>
              <w:pStyle w:val="MDPI31text"/>
              <w:ind w:left="0" w:firstLine="0"/>
            </w:pPr>
            <w:r>
              <w:t>CH4</w:t>
            </w:r>
          </w:p>
        </w:tc>
        <w:tc>
          <w:tcPr>
            <w:tcW w:w="1285" w:type="dxa"/>
          </w:tcPr>
          <w:p w14:paraId="029E9597" w14:textId="77777777" w:rsidR="00F7700C" w:rsidRDefault="00F7700C" w:rsidP="00484126">
            <w:pPr>
              <w:pStyle w:val="MDPI31text"/>
              <w:ind w:left="0" w:firstLine="0"/>
            </w:pPr>
            <w:r>
              <w:t>40-70</w:t>
            </w:r>
          </w:p>
        </w:tc>
        <w:tc>
          <w:tcPr>
            <w:tcW w:w="1516" w:type="dxa"/>
          </w:tcPr>
          <w:p w14:paraId="18DD7F99" w14:textId="77777777" w:rsidR="00F7700C" w:rsidRDefault="00F7700C" w:rsidP="00484126">
            <w:pPr>
              <w:pStyle w:val="MDPI31text"/>
              <w:ind w:left="0" w:firstLine="0"/>
            </w:pPr>
            <w:r>
              <w:t>49-69</w:t>
            </w:r>
          </w:p>
        </w:tc>
        <w:tc>
          <w:tcPr>
            <w:tcW w:w="1322" w:type="dxa"/>
          </w:tcPr>
          <w:p w14:paraId="0474DDD7" w14:textId="77777777" w:rsidR="00F7700C" w:rsidRDefault="00F7700C" w:rsidP="00484126">
            <w:pPr>
              <w:pStyle w:val="MDPI31text"/>
              <w:ind w:left="0" w:firstLine="0"/>
            </w:pPr>
            <w:r>
              <w:t>44-67</w:t>
            </w:r>
          </w:p>
        </w:tc>
        <w:tc>
          <w:tcPr>
            <w:tcW w:w="1282" w:type="dxa"/>
          </w:tcPr>
          <w:p w14:paraId="126F2FA4" w14:textId="77777777" w:rsidR="00F7700C" w:rsidRDefault="00F7700C" w:rsidP="00484126">
            <w:pPr>
              <w:pStyle w:val="MDPI31text"/>
              <w:ind w:left="0" w:firstLine="0"/>
            </w:pPr>
            <w:r>
              <w:t>85-92</w:t>
            </w:r>
          </w:p>
        </w:tc>
        <w:tc>
          <w:tcPr>
            <w:tcW w:w="1122" w:type="dxa"/>
          </w:tcPr>
          <w:p w14:paraId="4E835256" w14:textId="77777777" w:rsidR="00F7700C" w:rsidRDefault="00F7700C" w:rsidP="00484126">
            <w:pPr>
              <w:pStyle w:val="MDPI31text"/>
              <w:ind w:left="0" w:firstLine="0"/>
            </w:pPr>
          </w:p>
        </w:tc>
      </w:tr>
      <w:tr w:rsidR="00F7700C" w14:paraId="57D8FE50" w14:textId="77777777" w:rsidTr="00484126">
        <w:tc>
          <w:tcPr>
            <w:tcW w:w="1321" w:type="dxa"/>
          </w:tcPr>
          <w:p w14:paraId="0C8FFD22" w14:textId="77777777" w:rsidR="00F7700C" w:rsidRDefault="00F7700C" w:rsidP="00484126">
            <w:pPr>
              <w:pStyle w:val="MDPI31text"/>
              <w:ind w:left="0" w:firstLine="0"/>
            </w:pPr>
            <w:r>
              <w:t>CO2</w:t>
            </w:r>
          </w:p>
        </w:tc>
        <w:tc>
          <w:tcPr>
            <w:tcW w:w="1285" w:type="dxa"/>
          </w:tcPr>
          <w:p w14:paraId="0AEEA8FE" w14:textId="77777777" w:rsidR="00F7700C" w:rsidRDefault="00F7700C" w:rsidP="00484126">
            <w:pPr>
              <w:pStyle w:val="MDPI31text"/>
              <w:ind w:left="0" w:firstLine="0"/>
            </w:pPr>
            <w:r>
              <w:t>25-40</w:t>
            </w:r>
          </w:p>
        </w:tc>
        <w:tc>
          <w:tcPr>
            <w:tcW w:w="1516" w:type="dxa"/>
          </w:tcPr>
          <w:p w14:paraId="00D5CF20" w14:textId="77777777" w:rsidR="00F7700C" w:rsidRDefault="00F7700C" w:rsidP="00484126">
            <w:pPr>
              <w:pStyle w:val="MDPI31text"/>
              <w:ind w:left="0" w:firstLine="0"/>
            </w:pPr>
            <w:r>
              <w:t>29-44</w:t>
            </w:r>
          </w:p>
        </w:tc>
        <w:tc>
          <w:tcPr>
            <w:tcW w:w="1322" w:type="dxa"/>
          </w:tcPr>
          <w:p w14:paraId="2577B09B" w14:textId="77777777" w:rsidR="00F7700C" w:rsidRDefault="00F7700C" w:rsidP="00484126">
            <w:pPr>
              <w:pStyle w:val="MDPI31text"/>
              <w:ind w:left="0" w:firstLine="0"/>
            </w:pPr>
            <w:r>
              <w:t>30-44</w:t>
            </w:r>
          </w:p>
        </w:tc>
        <w:tc>
          <w:tcPr>
            <w:tcW w:w="1282" w:type="dxa"/>
          </w:tcPr>
          <w:p w14:paraId="7BBEE3B4" w14:textId="77777777" w:rsidR="00F7700C" w:rsidRDefault="00F7700C" w:rsidP="00484126">
            <w:pPr>
              <w:pStyle w:val="MDPI31text"/>
              <w:ind w:left="0" w:firstLine="0"/>
            </w:pPr>
            <w:r>
              <w:t>0.2-1.5</w:t>
            </w:r>
          </w:p>
        </w:tc>
        <w:tc>
          <w:tcPr>
            <w:tcW w:w="1122" w:type="dxa"/>
          </w:tcPr>
          <w:p w14:paraId="65325AF9" w14:textId="77777777" w:rsidR="00F7700C" w:rsidRDefault="00F7700C" w:rsidP="00484126">
            <w:pPr>
              <w:pStyle w:val="MDPI31text"/>
              <w:ind w:left="0" w:firstLine="0"/>
            </w:pPr>
          </w:p>
        </w:tc>
      </w:tr>
      <w:tr w:rsidR="00F7700C" w14:paraId="58C8C89E" w14:textId="77777777" w:rsidTr="00484126">
        <w:tc>
          <w:tcPr>
            <w:tcW w:w="1321" w:type="dxa"/>
          </w:tcPr>
          <w:p w14:paraId="3AA12691" w14:textId="77777777" w:rsidR="00F7700C" w:rsidRDefault="00F7700C" w:rsidP="00484126">
            <w:pPr>
              <w:pStyle w:val="MDPI31text"/>
              <w:ind w:left="0" w:firstLine="0"/>
            </w:pPr>
            <w:r>
              <w:t>N2</w:t>
            </w:r>
          </w:p>
        </w:tc>
        <w:tc>
          <w:tcPr>
            <w:tcW w:w="1285" w:type="dxa"/>
          </w:tcPr>
          <w:p w14:paraId="53516AE8" w14:textId="77777777" w:rsidR="00F7700C" w:rsidRDefault="00F7700C" w:rsidP="00484126">
            <w:pPr>
              <w:pStyle w:val="MDPI31text"/>
              <w:ind w:left="0" w:firstLine="0"/>
            </w:pPr>
            <w:r>
              <w:t>0-17</w:t>
            </w:r>
          </w:p>
        </w:tc>
        <w:tc>
          <w:tcPr>
            <w:tcW w:w="1516" w:type="dxa"/>
          </w:tcPr>
          <w:p w14:paraId="757F2523" w14:textId="77777777" w:rsidR="00F7700C" w:rsidRDefault="00F7700C" w:rsidP="00484126">
            <w:pPr>
              <w:pStyle w:val="MDPI31text"/>
              <w:ind w:left="0" w:firstLine="0"/>
            </w:pPr>
            <w:r>
              <w:t>0.6-13</w:t>
            </w:r>
          </w:p>
        </w:tc>
        <w:tc>
          <w:tcPr>
            <w:tcW w:w="1322" w:type="dxa"/>
          </w:tcPr>
          <w:p w14:paraId="29C0AE45" w14:textId="77777777" w:rsidR="00F7700C" w:rsidRDefault="00F7700C" w:rsidP="00484126">
            <w:pPr>
              <w:pStyle w:val="MDPI31text"/>
              <w:ind w:left="0" w:firstLine="0"/>
            </w:pPr>
            <w:r>
              <w:t>0.1-6</w:t>
            </w:r>
          </w:p>
        </w:tc>
        <w:tc>
          <w:tcPr>
            <w:tcW w:w="1282" w:type="dxa"/>
          </w:tcPr>
          <w:p w14:paraId="5FEA5EF6" w14:textId="77777777" w:rsidR="00F7700C" w:rsidRDefault="00F7700C" w:rsidP="00484126">
            <w:pPr>
              <w:pStyle w:val="MDPI31text"/>
              <w:ind w:left="0" w:firstLine="0"/>
            </w:pPr>
            <w:r>
              <w:t>0.3</w:t>
            </w:r>
          </w:p>
        </w:tc>
        <w:tc>
          <w:tcPr>
            <w:tcW w:w="1122" w:type="dxa"/>
          </w:tcPr>
          <w:p w14:paraId="3D49F1AA" w14:textId="77777777" w:rsidR="00F7700C" w:rsidRDefault="00F7700C" w:rsidP="00484126">
            <w:pPr>
              <w:pStyle w:val="MDPI31text"/>
              <w:ind w:left="0" w:firstLine="0"/>
            </w:pPr>
          </w:p>
        </w:tc>
      </w:tr>
      <w:tr w:rsidR="00F7700C" w14:paraId="19A1A991" w14:textId="77777777" w:rsidTr="00484126">
        <w:tc>
          <w:tcPr>
            <w:tcW w:w="1321" w:type="dxa"/>
          </w:tcPr>
          <w:p w14:paraId="29C548A4" w14:textId="77777777" w:rsidR="00F7700C" w:rsidRDefault="00F7700C" w:rsidP="00484126">
            <w:pPr>
              <w:pStyle w:val="MDPI31text"/>
              <w:ind w:left="0" w:firstLine="0"/>
            </w:pPr>
            <w:r>
              <w:t>O2</w:t>
            </w:r>
          </w:p>
        </w:tc>
        <w:tc>
          <w:tcPr>
            <w:tcW w:w="1285" w:type="dxa"/>
          </w:tcPr>
          <w:p w14:paraId="10807CFE" w14:textId="77777777" w:rsidR="00F7700C" w:rsidRDefault="00F7700C" w:rsidP="00484126">
            <w:pPr>
              <w:pStyle w:val="MDPI31text"/>
              <w:ind w:left="0" w:firstLine="0"/>
            </w:pPr>
            <w:r>
              <w:t>0-3</w:t>
            </w:r>
          </w:p>
        </w:tc>
        <w:tc>
          <w:tcPr>
            <w:tcW w:w="1516" w:type="dxa"/>
          </w:tcPr>
          <w:p w14:paraId="2C47E5B4" w14:textId="77777777" w:rsidR="00F7700C" w:rsidRDefault="00F7700C" w:rsidP="00484126">
            <w:pPr>
              <w:pStyle w:val="MDPI31text"/>
              <w:ind w:left="0" w:firstLine="0"/>
            </w:pPr>
            <w:r>
              <w:t>0.2-3</w:t>
            </w:r>
          </w:p>
        </w:tc>
        <w:tc>
          <w:tcPr>
            <w:tcW w:w="1322" w:type="dxa"/>
          </w:tcPr>
          <w:p w14:paraId="5D440487" w14:textId="77777777" w:rsidR="00F7700C" w:rsidRDefault="00F7700C" w:rsidP="00484126">
            <w:pPr>
              <w:pStyle w:val="MDPI31text"/>
              <w:ind w:left="0" w:firstLine="0"/>
            </w:pPr>
            <w:r>
              <w:t>0.1-3</w:t>
            </w:r>
          </w:p>
        </w:tc>
        <w:tc>
          <w:tcPr>
            <w:tcW w:w="1282" w:type="dxa"/>
          </w:tcPr>
          <w:p w14:paraId="156E9C97" w14:textId="77777777" w:rsidR="00F7700C" w:rsidRDefault="00F7700C" w:rsidP="00484126">
            <w:pPr>
              <w:pStyle w:val="MDPI31text"/>
              <w:ind w:left="0" w:firstLine="0"/>
            </w:pPr>
          </w:p>
        </w:tc>
        <w:tc>
          <w:tcPr>
            <w:tcW w:w="1122" w:type="dxa"/>
          </w:tcPr>
          <w:p w14:paraId="4F7A15C3" w14:textId="77777777" w:rsidR="00F7700C" w:rsidRDefault="00F7700C" w:rsidP="00484126">
            <w:pPr>
              <w:pStyle w:val="MDPI31text"/>
              <w:ind w:left="0" w:firstLine="0"/>
            </w:pPr>
          </w:p>
        </w:tc>
      </w:tr>
    </w:tbl>
    <w:p w14:paraId="3598EFAB" w14:textId="77777777" w:rsidR="00364204" w:rsidRDefault="00364204" w:rsidP="00ED0A29">
      <w:pPr>
        <w:pStyle w:val="MDPI31text"/>
      </w:pPr>
    </w:p>
    <w:p w14:paraId="42F5B541" w14:textId="361066E7" w:rsidR="00087F5B" w:rsidRDefault="00AF156E" w:rsidP="00ED0A29">
      <w:pPr>
        <w:pStyle w:val="MDPI31text"/>
      </w:pPr>
      <w:r>
        <w:t xml:space="preserve">Biogas can be directly fed in combined heat and power system (CHP) or it can be upgraded to biomethane. </w:t>
      </w:r>
      <w:r w:rsidRPr="0084598E">
        <w:t>Direct combustion of biogas in a CHP system has superior environmental performance compared to an upgrading system</w:t>
      </w:r>
      <w:r>
        <w:t xml:space="preserve">, as show in this study </w:t>
      </w:r>
      <w:r>
        <w:fldChar w:fldCharType="begin"/>
      </w:r>
      <w:r w:rsidR="00F210E1">
        <w:instrText xml:space="preserve"> ADDIN ZOTERO_ITEM CSL_CITATION {"citationID":"FnLT3NnB","properties":{"formattedCitation":"[7]","plainCitation":"[7]","noteIndex":0},"citationItems":[{"id":62,"uris":["http://zotero.org/users/10296591/items/G7UCV2NY"],"itemData":{"id":62,"type":"article-journal","abstract":"Upgrading consists of a range of purification processes aimed at increasing the methane content of biogas to reach specifications similar to natural gas. In this perspective, an environmental assessment, based on the Life Cycle Assessment (LCA) method, of different upgrading technologies is helpful to identify the environmental characteristics of biomethane and the critical steps for improvement. The aim of this work is to conduct an LCA of biomethane production from waste feedstock, using the SimaPro software. The study focuses on the comparison of several upgrading technologies (namely, membrane separation, cryogenic separation, pressure swing adsorption, chemical scrubbing, high pressure water scrubbing) and the on-site cogeneration of electricity and heat, including the environmental benefits deriving from the substitution of fossil-based products. The results show a better environmental performance of the cogeneration option in most of the impact categories. The Fossil resource scarcity is the impact category which is mainly benefited by the avoided production of natural gas, with savings of about 0.5 kg oil eq/m3 of biogas for all the investigated technologies, with an average improvement of about 76% compared to conventional cogeneration. The results show that the membrane upgrading technology is slightly more environmentally convenient than the other upgrading technologies.","container-title":"Energies","DOI":"10.3390/en12040718","ISSN":"1996-1073","issue":"4","language":"en","license":"http://creativecommons.org/licenses/by/3.0/","note":"number: 4\npublisher: Multidisciplinary Digital Publishing Institute","page":"718","source":"www.mdpi.com","title":"A Life Cycle Assessment of Biomethane Production from Waste Feedstock Through Different Upgrading Technologies","volume":"12","author":[{"family":"Florio","given":"Ciro"},{"family":"Fiorentino","given":"Gabriella"},{"family":"Corcelli","given":"Fabiana"},{"family":"Ulgiati","given":"Sergio"},{"family":"Dumontet","given":"Stefano"},{"family":"Güsewell","given":"Joshua"},{"family":"Eltrop","given":"Ludger"}],"issued":{"date-parts":[["2019",1]]},"citation-key":"florioLifeCycleAssessment2019"}}],"schema":"https://github.com/citation-style-language/schema/raw/master/csl-citation.json"} </w:instrText>
      </w:r>
      <w:r>
        <w:fldChar w:fldCharType="separate"/>
      </w:r>
      <w:r w:rsidR="00F210E1" w:rsidRPr="00F210E1">
        <w:t>[7]</w:t>
      </w:r>
      <w:r>
        <w:fldChar w:fldCharType="end"/>
      </w:r>
      <w:r w:rsidRPr="0084598E">
        <w:t xml:space="preserve">. </w:t>
      </w:r>
      <w:commentRangeStart w:id="9"/>
      <w:r w:rsidRPr="0084598E">
        <w:t>However, producing biomethane allows for injection into the natural gas grid for usage in</w:t>
      </w:r>
      <w:r w:rsidR="00127530">
        <w:t xml:space="preserve"> energy production or in</w:t>
      </w:r>
      <w:r w:rsidRPr="0084598E">
        <w:t xml:space="preserve"> </w:t>
      </w:r>
      <w:r w:rsidR="00087F5B">
        <w:t>hard to abate sectors</w:t>
      </w:r>
      <w:r w:rsidR="00D80F77">
        <w:t xml:space="preserve">, as transport and buildings </w:t>
      </w:r>
      <w:commentRangeEnd w:id="9"/>
      <w:r w:rsidR="003E6060">
        <w:rPr>
          <w:rStyle w:val="Rimandocommento"/>
          <w:rFonts w:eastAsia="SimSun"/>
          <w:noProof/>
          <w:snapToGrid/>
          <w:lang w:eastAsia="zh-CN" w:bidi="ar-SA"/>
        </w:rPr>
        <w:commentReference w:id="9"/>
      </w:r>
      <w:ins w:id="10" w:author="matteo galloni" w:date="2024-03-29T11:21:00Z">
        <w:r w:rsidR="00FB591F">
          <w:t xml:space="preserve">producing a reduction in GHG emission </w:t>
        </w:r>
      </w:ins>
      <w:r w:rsidR="00FB591F">
        <w:fldChar w:fldCharType="begin"/>
      </w:r>
      <w:r w:rsidR="00FB591F">
        <w:instrText xml:space="preserve"> ADDIN ZOTERO_ITEM CSL_CITATION {"citationID":"rJJxWyDg","properties":{"formattedCitation":"[8]","plainCitation":"[8]","noteIndex":0},"citationItems":[{"id":1554,"uris":["http://zotero.org/users/10296591/items/JG2ZXKEG"],"itemData":{"id":1554,"type":"article-journal","abstract":"The use of biomethane, produced through anaerobic digestion of organic waste, holds promise as an energy source for mitigating climate change. This study quantifies the technical potential of biomethane, considering neither socio-economic nor political constraints, and then compares it to worldwide natural gas use and imports. Furthermore, it calculates the potential emission reduction achieved by substituting natural gas with biomethane. We find that biomethane can offset 29% of natural gas use and two-thirds of natural gas net-imports worldwide. Considering the European energy crisis arising from the Russian-Ukrainian conflict, we analyze the potential for each European country to generate enough biomethane to decrease their reliance on imported Russian natural gas. Our estimates indicate that almost one-third of European countries, including the United Kingdom, France, Spain, Ireland, Slovenia, Romania, Greece, Sweden, and Portugal, have the potential to completely replace their natural gas imports from Russia by utilizing domestic biomethane production. Our study also evaluates how biomethane can reduce greenhouse gas emissions by substituting fossil natural gas, while considering methane leaks in both biomethane and natural gas supply chains and carbon emissions from fossil natural gas combustion. Our results indicate that replacing fossil natural gas with biomethane will decrease emissions from natural gas systems by 11%, equivalent to 1.1 Gt CO2-eq per year. These findings illustrate the potential of biomethane in reducing our dependence on fossil natural gas and mitigating its emissions.","container-title":"Renewable and Sustainable Energy Reviews","DOI":"10.1016/j.rser.2023.113697","ISSN":"1364-0321","journalAbbreviation":"Renewable and Sustainable Energy Reviews","page":"113697","source":"ScienceDirect","title":"Role of biomethane to offset natural gas","volume":"187","author":[{"family":"Marconi","given":"Pietro"},{"family":"Rosa","given":"Lorenzo"}],"issued":{"date-parts":[["2023",11,1]]},"citation-key":"marconiRoleBiomethaneOffset2023"}}],"schema":"https://github.com/citation-style-language/schema/raw/master/csl-citation.json"} </w:instrText>
      </w:r>
      <w:r w:rsidR="00FB591F">
        <w:fldChar w:fldCharType="separate"/>
      </w:r>
      <w:r w:rsidR="00FB591F" w:rsidRPr="00FB591F">
        <w:t>[8]</w:t>
      </w:r>
      <w:r w:rsidR="00FB591F">
        <w:fldChar w:fldCharType="end"/>
      </w:r>
      <w:r w:rsidR="00D80F77">
        <w:t>.</w:t>
      </w:r>
      <w:r w:rsidRPr="0084598E">
        <w:t xml:space="preserve"> </w:t>
      </w:r>
      <w:r w:rsidR="00127530" w:rsidRPr="0084598E">
        <w:t>The increasing size of the CHP system in the power plant improves efficiency and facilitates better integration with energy demand</w:t>
      </w:r>
      <w:r w:rsidR="00127530">
        <w:t>.</w:t>
      </w:r>
    </w:p>
    <w:p w14:paraId="2A1326A7" w14:textId="77777777" w:rsidR="00087F5B" w:rsidRDefault="00087F5B" w:rsidP="00ED0A29">
      <w:pPr>
        <w:pStyle w:val="MDPI31text"/>
      </w:pPr>
    </w:p>
    <w:p w14:paraId="7C8F9504" w14:textId="1A0D1010" w:rsidR="00D80F77" w:rsidRDefault="00D80F77" w:rsidP="00ED0A29">
      <w:pPr>
        <w:pStyle w:val="MDPI31text"/>
      </w:pPr>
      <w:r w:rsidRPr="001441BE">
        <w:rPr>
          <w:noProof/>
        </w:rPr>
        <w:drawing>
          <wp:inline distT="0" distB="0" distL="0" distR="0" wp14:anchorId="022DF7AE" wp14:editId="388374BA">
            <wp:extent cx="4362450" cy="2362125"/>
            <wp:effectExtent l="0" t="0" r="0"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8400" cy="2365347"/>
                    </a:xfrm>
                    <a:prstGeom prst="rect">
                      <a:avLst/>
                    </a:prstGeom>
                  </pic:spPr>
                </pic:pic>
              </a:graphicData>
            </a:graphic>
          </wp:inline>
        </w:drawing>
      </w:r>
    </w:p>
    <w:p w14:paraId="0F15CBCF" w14:textId="6B8C4E0C" w:rsidR="00FF6832" w:rsidRDefault="00C73597" w:rsidP="001C357C">
      <w:pPr>
        <w:pStyle w:val="MDPI31text"/>
      </w:pPr>
      <w:r>
        <w:t xml:space="preserve">Different methods can be used to produce biomethane from biogas. Well-known technologies include Water Scrubbing (WS), Chemical Absorption (CA), Membrane </w:t>
      </w:r>
      <w:r>
        <w:lastRenderedPageBreak/>
        <w:t>Separations (MS), and Pressure Swing Adsorption. Cryogenic distillation (CD) is being considered as a potential alternative method for producing LCO2 as a byproduct in the future.</w:t>
      </w:r>
      <w:r w:rsidR="00EE5BC2">
        <w:t xml:space="preserve"> </w:t>
      </w:r>
      <w:r w:rsidR="008F1933">
        <w:t>Each technology has its advantages and limitations, typically related to the incoming biogas composition, size, and the required methane purity.</w:t>
      </w:r>
      <w:r w:rsidR="006312DA">
        <w:t xml:space="preserve"> </w:t>
      </w:r>
      <w:r w:rsidR="00A01CDB">
        <w:t>The figure xx illustrates that membrane separation and water scrubbing are the predominant upgrading technologies in Europe.</w:t>
      </w:r>
    </w:p>
    <w:p w14:paraId="4779648B" w14:textId="43C3391F" w:rsidR="00CA5BC5" w:rsidRDefault="00CA5BC5" w:rsidP="001C357C">
      <w:pPr>
        <w:pStyle w:val="MDPI31text"/>
      </w:pPr>
      <w:r w:rsidRPr="00DB4497">
        <w:rPr>
          <w:noProof/>
        </w:rPr>
        <w:drawing>
          <wp:inline distT="0" distB="0" distL="0" distR="0" wp14:anchorId="33733D8B" wp14:editId="670CCAD2">
            <wp:extent cx="3956050" cy="2188944"/>
            <wp:effectExtent l="0" t="0" r="635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396" cy="2192455"/>
                    </a:xfrm>
                    <a:prstGeom prst="rect">
                      <a:avLst/>
                    </a:prstGeom>
                  </pic:spPr>
                </pic:pic>
              </a:graphicData>
            </a:graphic>
          </wp:inline>
        </w:drawing>
      </w:r>
    </w:p>
    <w:p w14:paraId="2C023E66" w14:textId="77777777" w:rsidR="00CA5BC5" w:rsidRDefault="00CA5BC5" w:rsidP="001C357C">
      <w:pPr>
        <w:pStyle w:val="MDPI31text"/>
      </w:pPr>
    </w:p>
    <w:p w14:paraId="72EBE814" w14:textId="25242E30" w:rsidR="00886062" w:rsidRDefault="00862F77" w:rsidP="001C357C">
      <w:pPr>
        <w:pStyle w:val="MDPI31text"/>
      </w:pPr>
      <w:r>
        <w:t xml:space="preserve">The biogas and biomethane business has been experiencing significant expansion in recent years due to substantial investments and </w:t>
      </w:r>
      <w:r w:rsidR="009C4A93">
        <w:t>favorable</w:t>
      </w:r>
      <w:r>
        <w:t xml:space="preserve"> policies with incentives</w:t>
      </w:r>
      <w:r w:rsidR="009C4A93">
        <w:t xml:space="preserve"> (cita RED II e incentive biometano)</w:t>
      </w:r>
      <w:r>
        <w:t>.</w:t>
      </w:r>
      <w:r w:rsidR="009C4A93">
        <w:t xml:space="preserve"> </w:t>
      </w:r>
      <w:r w:rsidR="000F0147">
        <w:t xml:space="preserve">In 2022, biogas output reached 179 TWh and biomethane production was 44 TWh, showing a 16% growth from 2021. </w:t>
      </w:r>
    </w:p>
    <w:p w14:paraId="3F2DD9FA" w14:textId="15028510" w:rsidR="00886062" w:rsidRDefault="00531A66" w:rsidP="001C357C">
      <w:pPr>
        <w:pStyle w:val="MDPI31text"/>
      </w:pPr>
      <w:r>
        <w:t xml:space="preserve"> </w:t>
      </w:r>
      <w:commentRangeStart w:id="11"/>
      <w:r w:rsidR="00C41BA1" w:rsidRPr="00C41BA1">
        <w:rPr>
          <w:noProof/>
        </w:rPr>
        <w:drawing>
          <wp:inline distT="0" distB="0" distL="0" distR="0" wp14:anchorId="1CB762DF" wp14:editId="62278E86">
            <wp:extent cx="4474044" cy="2289175"/>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9562" cy="2291998"/>
                    </a:xfrm>
                    <a:prstGeom prst="rect">
                      <a:avLst/>
                    </a:prstGeom>
                  </pic:spPr>
                </pic:pic>
              </a:graphicData>
            </a:graphic>
          </wp:inline>
        </w:drawing>
      </w:r>
      <w:commentRangeEnd w:id="11"/>
      <w:r w:rsidR="00C41BA1">
        <w:rPr>
          <w:rStyle w:val="Rimandocommento"/>
          <w:rFonts w:eastAsia="SimSun"/>
          <w:noProof/>
          <w:snapToGrid/>
          <w:lang w:eastAsia="zh-CN" w:bidi="ar-SA"/>
        </w:rPr>
        <w:commentReference w:id="11"/>
      </w:r>
    </w:p>
    <w:p w14:paraId="6E08EA25" w14:textId="09E3E175" w:rsidR="00D43E9A" w:rsidRDefault="00D43E9A" w:rsidP="001C357C">
      <w:pPr>
        <w:pStyle w:val="MDPI31text"/>
      </w:pPr>
      <w:commentRangeStart w:id="12"/>
      <w:r w:rsidRPr="00D43E9A">
        <w:rPr>
          <w:noProof/>
        </w:rPr>
        <w:drawing>
          <wp:inline distT="0" distB="0" distL="0" distR="0" wp14:anchorId="064D0007" wp14:editId="60AB6864">
            <wp:extent cx="4530725" cy="2167960"/>
            <wp:effectExtent l="0" t="0" r="3175"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1944" cy="2178113"/>
                    </a:xfrm>
                    <a:prstGeom prst="rect">
                      <a:avLst/>
                    </a:prstGeom>
                  </pic:spPr>
                </pic:pic>
              </a:graphicData>
            </a:graphic>
          </wp:inline>
        </w:drawing>
      </w:r>
      <w:commentRangeEnd w:id="12"/>
      <w:r>
        <w:rPr>
          <w:rStyle w:val="Rimandocommento"/>
          <w:rFonts w:eastAsia="SimSun"/>
          <w:noProof/>
          <w:snapToGrid/>
          <w:lang w:eastAsia="zh-CN" w:bidi="ar-SA"/>
        </w:rPr>
        <w:commentReference w:id="12"/>
      </w:r>
    </w:p>
    <w:p w14:paraId="7433DA52" w14:textId="4EF8F077" w:rsidR="00531A66" w:rsidRDefault="000C0821" w:rsidP="001C357C">
      <w:pPr>
        <w:pStyle w:val="MDPI31text"/>
      </w:pPr>
      <w:r>
        <w:lastRenderedPageBreak/>
        <w:t>The conversion of biogas into biomethane involves an initial cleaning process to remove hydrogen sulphide, volatile organic compounds, and sometimes water. This is followed by an upgrading process to separate methane from carbon dioxide.</w:t>
      </w:r>
    </w:p>
    <w:p w14:paraId="54EA7AE6" w14:textId="52FA529A" w:rsidR="00A214B5" w:rsidRDefault="002008BC" w:rsidP="001C357C">
      <w:pPr>
        <w:pStyle w:val="MDPI31text"/>
      </w:pPr>
      <w:r>
        <w:t>In the following sections, there is a concise overview of the cleaning procedures</w:t>
      </w:r>
      <w:r w:rsidR="00F66F1F">
        <w:t xml:space="preserve"> to remove H2s, NH3</w:t>
      </w:r>
      <w:r w:rsidR="00B66781">
        <w:t xml:space="preserve"> and VOCs</w:t>
      </w:r>
      <w:r>
        <w:t xml:space="preserve">. Following a detailed examination of biogas upgrading technology, with a primary focus on existing industrial-scale systems and closing with promising </w:t>
      </w:r>
      <w:r w:rsidR="00680B43">
        <w:t>growth</w:t>
      </w:r>
      <w:r>
        <w:t>.</w:t>
      </w:r>
    </w:p>
    <w:p w14:paraId="4D241531" w14:textId="77777777" w:rsidR="00DB4497" w:rsidRDefault="00DB4497" w:rsidP="001C357C">
      <w:pPr>
        <w:pStyle w:val="MDPI31text"/>
      </w:pPr>
    </w:p>
    <w:p w14:paraId="16924223" w14:textId="350E64C2" w:rsidR="00DB4497" w:rsidRDefault="00DB4497" w:rsidP="001C357C">
      <w:pPr>
        <w:pStyle w:val="MDPI31text"/>
      </w:pPr>
    </w:p>
    <w:p w14:paraId="16726374" w14:textId="12BF2AE3" w:rsidR="00680B43" w:rsidRDefault="002E10C0" w:rsidP="00680B43">
      <w:pPr>
        <w:pStyle w:val="MDPI21heading1"/>
        <w:numPr>
          <w:ilvl w:val="0"/>
          <w:numId w:val="24"/>
        </w:numPr>
      </w:pPr>
      <w:commentRangeStart w:id="13"/>
      <w:r>
        <w:t>Cleaning technologies</w:t>
      </w:r>
      <w:commentRangeEnd w:id="13"/>
      <w:r w:rsidR="00996872">
        <w:rPr>
          <w:rStyle w:val="Rimandocommento"/>
          <w:rFonts w:eastAsia="SimSun"/>
          <w:b w:val="0"/>
          <w:noProof/>
          <w:snapToGrid/>
          <w:lang w:eastAsia="zh-CN" w:bidi="ar-SA"/>
        </w:rPr>
        <w:commentReference w:id="13"/>
      </w:r>
    </w:p>
    <w:p w14:paraId="2D6AB12E" w14:textId="7C16AC45" w:rsidR="00472074" w:rsidRDefault="00E96B93" w:rsidP="00472074">
      <w:pPr>
        <w:pStyle w:val="MDPI21heading1"/>
        <w:ind w:left="2968"/>
        <w:rPr>
          <w:b w:val="0"/>
        </w:rPr>
      </w:pPr>
      <w:r w:rsidRPr="008A72DA">
        <w:rPr>
          <w:b w:val="0"/>
        </w:rPr>
        <w:t xml:space="preserve">Proper cleaning is essential to meet EU criteria while producing biomethane. This procedure is essential for preventing damage to </w:t>
      </w:r>
      <w:r w:rsidR="001F355C" w:rsidRPr="008A72DA">
        <w:rPr>
          <w:b w:val="0"/>
        </w:rPr>
        <w:t>upgrading biogas</w:t>
      </w:r>
      <w:r w:rsidRPr="008A72DA">
        <w:rPr>
          <w:b w:val="0"/>
        </w:rPr>
        <w:t xml:space="preserve"> technology such as the membrane during upgrades.</w:t>
      </w:r>
      <w:r w:rsidR="00A978A4">
        <w:rPr>
          <w:b w:val="0"/>
        </w:rPr>
        <w:t xml:space="preserve"> </w:t>
      </w:r>
      <w:r w:rsidR="005F2606">
        <w:rPr>
          <w:b w:val="0"/>
        </w:rPr>
        <w:t xml:space="preserve">The chemicals eliminated in this stage are primarily H2S, NH3, Siloxanes, and VOCs </w:t>
      </w:r>
      <w:r w:rsidR="005F2606">
        <w:rPr>
          <w:b w:val="0"/>
        </w:rPr>
        <w:fldChar w:fldCharType="begin"/>
      </w:r>
      <w:r w:rsidR="005F2606">
        <w:rPr>
          <w:b w:val="0"/>
        </w:rPr>
        <w:instrText xml:space="preserve"> ADDIN ZOTERO_ITEM CSL_CITATION {"citationID":"INexZicW","properties":{"formattedCitation":"[9]","plainCitation":"[9]","noteIndex":0},"citationItems":[{"id":1565,"uris":["http://zotero.org/users/10296591/items/YQMPNX48"],"itemData":{"id":1565,"type":"article-journal","abstract":"Raw biogas generated in the anaerobic digestion (AD) process contains several undesired constituents such as H2S, CO2, NH3, siloxanes and VOCs. These gases affect the direct application of biogas, and are a prime concern in biogas utilization processes. Conventional physico-chemical biogas purification methods are energy-intensive and expensive. To promote sustainable development and environmental friendly technologies, biological biogas purification technologies can be applied. This review describes biological technologies for both upstream and downstream processing in terms of pollutant removal mechanisms and efficiency, bioreactor configurations and different operating conditions. Limitations of the biological approaches and their future scope are also highlighted. A conceptual framework Driver-Pressure-Stress-Impact-Response (DPSIR) and Strengths-Weaknesses-Opportunities-Threats (SWOT) analysis have been applied to analyse the present situation and future scope of biological biogas clean-up technologies.","container-title":"Journal of Environmental Management","DOI":"10.1016/j.jenvman.2021.114198","ISSN":"0301-4797","journalAbbreviation":"Journal of Environmental Management","page":"114198","source":"ScienceDirect","title":"Biological biogas purification: Recent developments, challenges and future prospects","title-short":"Biological biogas purification","volume":"304","author":[{"family":"Das","given":"Jewel"},{"family":"Ravishankar","given":"Harish"},{"family":"Lens","given":"Piet N. L."}],"issued":{"date-parts":[["2022",2,15]]},"citation-key":"dasBiologicalBiogasPurification2022"}}],"schema":"https://github.com/citation-style-language/schema/raw/master/csl-citation.json"} </w:instrText>
      </w:r>
      <w:r w:rsidR="005F2606">
        <w:rPr>
          <w:b w:val="0"/>
        </w:rPr>
        <w:fldChar w:fldCharType="separate"/>
      </w:r>
      <w:r w:rsidR="005F2606" w:rsidRPr="005F2606">
        <w:t>[9]</w:t>
      </w:r>
      <w:r w:rsidR="005F2606">
        <w:rPr>
          <w:b w:val="0"/>
        </w:rPr>
        <w:fldChar w:fldCharType="end"/>
      </w:r>
      <w:r w:rsidR="005F2606">
        <w:rPr>
          <w:b w:val="0"/>
        </w:rPr>
        <w:t>.</w:t>
      </w:r>
    </w:p>
    <w:p w14:paraId="2C251D7D" w14:textId="77777777" w:rsidR="008A72DA" w:rsidRPr="008A72DA" w:rsidRDefault="008A72DA" w:rsidP="00472074">
      <w:pPr>
        <w:pStyle w:val="MDPI21heading1"/>
        <w:ind w:left="2968"/>
        <w:rPr>
          <w:b w:val="0"/>
        </w:rPr>
      </w:pPr>
    </w:p>
    <w:p w14:paraId="446C5A39" w14:textId="59AB58BB" w:rsidR="00472074" w:rsidRDefault="00472074" w:rsidP="00472074">
      <w:pPr>
        <w:pStyle w:val="MDPI22heading2"/>
      </w:pPr>
      <w:r>
        <w:t>H2S</w:t>
      </w:r>
      <w:r w:rsidR="008B62BD">
        <w:t xml:space="preserve"> Removal System</w:t>
      </w:r>
    </w:p>
    <w:p w14:paraId="4E92EA0A" w14:textId="4EEA3A3D" w:rsidR="007F1ED4" w:rsidRDefault="004448E1" w:rsidP="007F1ED4">
      <w:pPr>
        <w:pStyle w:val="MDPI31text"/>
      </w:pPr>
      <w:r>
        <w:t xml:space="preserve">The H2S removal system can be categorised into two groups: one that utilises bacteria or microorganisms to </w:t>
      </w:r>
      <w:r w:rsidR="00351E15">
        <w:t>convert</w:t>
      </w:r>
      <w:r>
        <w:t xml:space="preserve"> the substance and produce products such as </w:t>
      </w:r>
      <w:r w:rsidR="007205B0">
        <w:t>S</w:t>
      </w:r>
      <w:r>
        <w:t>O4-, and another that involves a filtration process where H2S is isolated from other chemical species without altering its molecular composition.</w:t>
      </w:r>
    </w:p>
    <w:p w14:paraId="01BA622D" w14:textId="4EADC92D" w:rsidR="00EF6C42" w:rsidRDefault="00157514" w:rsidP="007F1ED4">
      <w:pPr>
        <w:pStyle w:val="MDPI31text"/>
      </w:pPr>
      <w:r>
        <w:t xml:space="preserve">The H2S removal process can be categorised based on the microorganisms responsible for the conversion. </w:t>
      </w:r>
      <w:r w:rsidR="00EF12FF">
        <w:t>I</w:t>
      </w:r>
      <w:r>
        <w:t>n the Tab</w:t>
      </w:r>
      <w:r w:rsidR="00EF12FF">
        <w:t xml:space="preserve"> xx</w:t>
      </w:r>
      <w:r>
        <w:t xml:space="preserve"> </w:t>
      </w:r>
      <w:r w:rsidR="00EF12FF">
        <w:t>a categorization can be seen and some</w:t>
      </w:r>
      <w:r>
        <w:t xml:space="preserve"> references.</w:t>
      </w:r>
    </w:p>
    <w:p w14:paraId="1E397CA7" w14:textId="77777777" w:rsidR="000A19C4" w:rsidRDefault="000A19C4" w:rsidP="007F1ED4">
      <w:pPr>
        <w:pStyle w:val="MDPI31text"/>
      </w:pPr>
    </w:p>
    <w:tbl>
      <w:tblPr>
        <w:tblStyle w:val="Grigliatabella"/>
        <w:tblW w:w="0" w:type="auto"/>
        <w:tblInd w:w="2608" w:type="dxa"/>
        <w:tblLook w:val="04A0" w:firstRow="1" w:lastRow="0" w:firstColumn="1" w:lastColumn="0" w:noHBand="0" w:noVBand="1"/>
      </w:tblPr>
      <w:tblGrid>
        <w:gridCol w:w="2600"/>
        <w:gridCol w:w="2639"/>
        <w:gridCol w:w="2609"/>
      </w:tblGrid>
      <w:tr w:rsidR="00946B9B" w14:paraId="662032A8" w14:textId="77777777" w:rsidTr="00946B9B">
        <w:tc>
          <w:tcPr>
            <w:tcW w:w="3485" w:type="dxa"/>
          </w:tcPr>
          <w:p w14:paraId="0D0A2D26" w14:textId="31C251CD" w:rsidR="00946B9B" w:rsidRDefault="000A19C4" w:rsidP="007F1ED4">
            <w:pPr>
              <w:pStyle w:val="MDPI31text"/>
              <w:ind w:left="0" w:firstLine="0"/>
            </w:pPr>
            <w:r>
              <w:t>bacteria</w:t>
            </w:r>
          </w:p>
        </w:tc>
        <w:tc>
          <w:tcPr>
            <w:tcW w:w="3485" w:type="dxa"/>
          </w:tcPr>
          <w:p w14:paraId="5A72C446" w14:textId="7810B22A" w:rsidR="00946B9B" w:rsidRDefault="00946B9B" w:rsidP="007F1ED4">
            <w:pPr>
              <w:pStyle w:val="MDPI31text"/>
              <w:ind w:left="0" w:firstLine="0"/>
            </w:pPr>
            <w:r>
              <w:t>Final product</w:t>
            </w:r>
          </w:p>
        </w:tc>
        <w:tc>
          <w:tcPr>
            <w:tcW w:w="3486" w:type="dxa"/>
          </w:tcPr>
          <w:p w14:paraId="7FE0977A" w14:textId="5667F09F" w:rsidR="00946B9B" w:rsidRDefault="00946B9B" w:rsidP="007F1ED4">
            <w:pPr>
              <w:pStyle w:val="MDPI31text"/>
              <w:ind w:left="0" w:firstLine="0"/>
            </w:pPr>
            <w:r>
              <w:t>reference</w:t>
            </w:r>
          </w:p>
        </w:tc>
      </w:tr>
      <w:tr w:rsidR="00946B9B" w14:paraId="70D279D5" w14:textId="77777777" w:rsidTr="00946B9B">
        <w:tc>
          <w:tcPr>
            <w:tcW w:w="3485" w:type="dxa"/>
          </w:tcPr>
          <w:p w14:paraId="7C44434D" w14:textId="231876B7" w:rsidR="00946B9B" w:rsidRDefault="00946B9B" w:rsidP="007F1ED4">
            <w:pPr>
              <w:pStyle w:val="MDPI31text"/>
              <w:ind w:left="0" w:firstLine="0"/>
            </w:pPr>
          </w:p>
        </w:tc>
        <w:tc>
          <w:tcPr>
            <w:tcW w:w="3485" w:type="dxa"/>
          </w:tcPr>
          <w:p w14:paraId="61D6CCDE" w14:textId="3C7B73B0" w:rsidR="00946B9B" w:rsidRDefault="00946B9B" w:rsidP="007F1ED4">
            <w:pPr>
              <w:pStyle w:val="MDPI31text"/>
              <w:ind w:left="0" w:firstLine="0"/>
            </w:pPr>
          </w:p>
        </w:tc>
        <w:tc>
          <w:tcPr>
            <w:tcW w:w="3486" w:type="dxa"/>
          </w:tcPr>
          <w:p w14:paraId="087E5012" w14:textId="77777777" w:rsidR="00946B9B" w:rsidRDefault="00946B9B" w:rsidP="007F1ED4">
            <w:pPr>
              <w:pStyle w:val="MDPI31text"/>
              <w:ind w:left="0" w:firstLine="0"/>
            </w:pPr>
          </w:p>
        </w:tc>
      </w:tr>
      <w:tr w:rsidR="00946B9B" w14:paraId="4C7395AC" w14:textId="77777777" w:rsidTr="00946B9B">
        <w:tc>
          <w:tcPr>
            <w:tcW w:w="3485" w:type="dxa"/>
          </w:tcPr>
          <w:p w14:paraId="5598E287" w14:textId="77777777" w:rsidR="00946B9B" w:rsidRDefault="00946B9B" w:rsidP="007F1ED4">
            <w:pPr>
              <w:pStyle w:val="MDPI31text"/>
              <w:ind w:left="0" w:firstLine="0"/>
            </w:pPr>
          </w:p>
        </w:tc>
        <w:tc>
          <w:tcPr>
            <w:tcW w:w="3485" w:type="dxa"/>
          </w:tcPr>
          <w:p w14:paraId="65374283" w14:textId="77777777" w:rsidR="00946B9B" w:rsidRDefault="00946B9B" w:rsidP="007F1ED4">
            <w:pPr>
              <w:pStyle w:val="MDPI31text"/>
              <w:ind w:left="0" w:firstLine="0"/>
            </w:pPr>
          </w:p>
        </w:tc>
        <w:tc>
          <w:tcPr>
            <w:tcW w:w="3486" w:type="dxa"/>
          </w:tcPr>
          <w:p w14:paraId="13FF83E5" w14:textId="77777777" w:rsidR="00946B9B" w:rsidRDefault="00946B9B" w:rsidP="007F1ED4">
            <w:pPr>
              <w:pStyle w:val="MDPI31text"/>
              <w:ind w:left="0" w:firstLine="0"/>
            </w:pPr>
          </w:p>
        </w:tc>
      </w:tr>
      <w:tr w:rsidR="00946B9B" w14:paraId="4EF4E4C8" w14:textId="77777777" w:rsidTr="00946B9B">
        <w:tc>
          <w:tcPr>
            <w:tcW w:w="3485" w:type="dxa"/>
          </w:tcPr>
          <w:p w14:paraId="0941CB25" w14:textId="77777777" w:rsidR="00946B9B" w:rsidRDefault="00946B9B" w:rsidP="007F1ED4">
            <w:pPr>
              <w:pStyle w:val="MDPI31text"/>
              <w:ind w:left="0" w:firstLine="0"/>
            </w:pPr>
          </w:p>
        </w:tc>
        <w:tc>
          <w:tcPr>
            <w:tcW w:w="3485" w:type="dxa"/>
          </w:tcPr>
          <w:p w14:paraId="3C1AEDE2" w14:textId="77777777" w:rsidR="00946B9B" w:rsidRDefault="00946B9B" w:rsidP="007F1ED4">
            <w:pPr>
              <w:pStyle w:val="MDPI31text"/>
              <w:ind w:left="0" w:firstLine="0"/>
            </w:pPr>
          </w:p>
        </w:tc>
        <w:tc>
          <w:tcPr>
            <w:tcW w:w="3486" w:type="dxa"/>
          </w:tcPr>
          <w:p w14:paraId="7024CDB7" w14:textId="77777777" w:rsidR="00946B9B" w:rsidRDefault="00946B9B" w:rsidP="007F1ED4">
            <w:pPr>
              <w:pStyle w:val="MDPI31text"/>
              <w:ind w:left="0" w:firstLine="0"/>
            </w:pPr>
          </w:p>
        </w:tc>
      </w:tr>
    </w:tbl>
    <w:p w14:paraId="6F4ADA0F" w14:textId="77777777" w:rsidR="004A6751" w:rsidRDefault="004A6751" w:rsidP="007F1ED4">
      <w:pPr>
        <w:pStyle w:val="MDPI31text"/>
      </w:pPr>
    </w:p>
    <w:p w14:paraId="099AEB75" w14:textId="4FA41F96" w:rsidR="00680B43" w:rsidRDefault="00DF7D68" w:rsidP="00DF7D68">
      <w:pPr>
        <w:pStyle w:val="MDPI23heading3"/>
      </w:pPr>
      <w:r>
        <w:t>Biofiltration</w:t>
      </w:r>
    </w:p>
    <w:p w14:paraId="3981B8A5" w14:textId="7D94E3B8" w:rsidR="006B2B8A" w:rsidRDefault="00AE2DF8" w:rsidP="00527808">
      <w:pPr>
        <w:pStyle w:val="MDPI31text"/>
      </w:pPr>
      <w:r>
        <w:t>Gas treatment involves exposing the gas to a biofilm in a fixed bed bioreactor. Biofiltration systems can be classified as either biofilters (BFs) or biotrickling filters (BTFs). Biological filters (BFs) and biological trickling filters (BTFs) are commonly utilised for treating biological waste gases.</w:t>
      </w:r>
      <w:r w:rsidR="00105FBC">
        <w:t xml:space="preserve"> </w:t>
      </w:r>
      <w:r w:rsidR="00DB24CB">
        <w:t>Both scenarios involve using a salt solution to keep the filters moist.</w:t>
      </w:r>
      <w:r w:rsidR="00946E1C">
        <w:t xml:space="preserve"> </w:t>
      </w:r>
      <w:r w:rsidR="00DB24CB">
        <w:t xml:space="preserve">In the BT design, the solution is injected internally into the filter. In contrast, in the BTFs arrangement, the solution flows continuously, is collected at the bottom, and </w:t>
      </w:r>
      <w:commentRangeStart w:id="14"/>
      <w:r w:rsidR="00DB24CB">
        <w:t>recirculates</w:t>
      </w:r>
      <w:commentRangeEnd w:id="14"/>
      <w:r w:rsidR="00946E1C">
        <w:rPr>
          <w:rStyle w:val="Rimandocommento"/>
          <w:rFonts w:eastAsia="SimSun"/>
          <w:noProof/>
          <w:snapToGrid/>
          <w:lang w:eastAsia="zh-CN" w:bidi="ar-SA"/>
        </w:rPr>
        <w:commentReference w:id="14"/>
      </w:r>
      <w:r w:rsidR="00DB24CB">
        <w:t xml:space="preserve">. </w:t>
      </w:r>
      <w:r w:rsidR="00A12844">
        <w:t>The effectiveness of pollutant breakdown in biofiltration systems depends on important variables such packing materials, biofilm properties, and operational parameters</w:t>
      </w:r>
      <w:r w:rsidR="00936636">
        <w:t xml:space="preserve"> </w:t>
      </w:r>
      <w:r w:rsidR="00936636">
        <w:fldChar w:fldCharType="begin"/>
      </w:r>
      <w:r w:rsidR="005F2606">
        <w:instrText xml:space="preserve"> ADDIN ZOTERO_ITEM CSL_CITATION {"citationID":"TnksY80k","properties":{"formattedCitation":"[10]","plainCitation":"[10]","noteIndex":0},"citationItems":[{"id":1915,"uris":["http://zotero.org/users/10296591/items/JK2MEL88"],"itemData":{"id":1915,"type":"article-journal","abstract":"The main aim of this study was to evaluate the performance of an aerobic biofilter packed with compost for the removal of gas-phase hydrogen sulfide (H2S). After 52</w:instrText>
      </w:r>
      <w:r w:rsidR="005F2606">
        <w:rPr>
          <w:rFonts w:ascii="Times New Roman" w:hAnsi="Times New Roman"/>
        </w:rPr>
        <w:instrText> </w:instrText>
      </w:r>
      <w:r w:rsidR="005F2606">
        <w:instrText>d of operation, the biofilter was re-packed by replacing a certain portion (25%, v/v) of the existing compost with biochar and its performance was tested. The steady and transient performance of the biofilter was evaluated by varying the H2S concentrations from 0.1 to 2.9</w:instrText>
      </w:r>
      <w:r w:rsidR="005F2606">
        <w:rPr>
          <w:rFonts w:ascii="Times New Roman" w:hAnsi="Times New Roman"/>
        </w:rPr>
        <w:instrText> </w:instrText>
      </w:r>
      <w:r w:rsidR="005F2606">
        <w:instrText>g</w:instrText>
      </w:r>
      <w:r w:rsidR="005F2606">
        <w:rPr>
          <w:rFonts w:ascii="Times New Roman" w:hAnsi="Times New Roman"/>
        </w:rPr>
        <w:instrText> </w:instrText>
      </w:r>
      <w:r w:rsidR="005F2606">
        <w:instrText>m</w:instrText>
      </w:r>
      <w:r w:rsidR="005F2606">
        <w:rPr>
          <w:rFonts w:cs="Palatino Linotype"/>
        </w:rPr>
        <w:instrText>−</w:instrText>
      </w:r>
      <w:r w:rsidR="005F2606">
        <w:instrText>3 at an empty bed residence time (EBRT) of 119 and 80</w:instrText>
      </w:r>
      <w:r w:rsidR="005F2606">
        <w:rPr>
          <w:rFonts w:ascii="Times New Roman" w:hAnsi="Times New Roman"/>
        </w:rPr>
        <w:instrText> </w:instrText>
      </w:r>
      <w:r w:rsidR="005F2606">
        <w:instrText>s, respectively. The maximum elimination capacity (ECmax) of the compost and compost</w:instrText>
      </w:r>
      <w:r w:rsidR="005F2606">
        <w:rPr>
          <w:rFonts w:ascii="Times New Roman" w:hAnsi="Times New Roman"/>
        </w:rPr>
        <w:instrText> </w:instrText>
      </w:r>
      <w:r w:rsidR="005F2606">
        <w:instrText>+</w:instrText>
      </w:r>
      <w:r w:rsidR="005F2606">
        <w:rPr>
          <w:rFonts w:ascii="Times New Roman" w:hAnsi="Times New Roman"/>
        </w:rPr>
        <w:instrText> </w:instrText>
      </w:r>
      <w:r w:rsidR="005F2606">
        <w:instrText xml:space="preserve">biochar biofilter were </w:instrText>
      </w:r>
      <w:r w:rsidR="005F2606">
        <w:rPr>
          <w:rFonts w:ascii="Cambria Math" w:hAnsi="Cambria Math" w:cs="Cambria Math"/>
        </w:rPr>
        <w:instrText>∼</w:instrText>
      </w:r>
      <w:r w:rsidR="005F2606">
        <w:instrText>19 and 33</w:instrText>
      </w:r>
      <w:r w:rsidR="005F2606">
        <w:rPr>
          <w:rFonts w:ascii="Times New Roman" w:hAnsi="Times New Roman"/>
        </w:rPr>
        <w:instrText> </w:instrText>
      </w:r>
      <w:r w:rsidR="005F2606">
        <w:instrText>g</w:instrText>
      </w:r>
      <w:r w:rsidR="005F2606">
        <w:rPr>
          <w:rFonts w:ascii="Times New Roman" w:hAnsi="Times New Roman"/>
        </w:rPr>
        <w:instrText> </w:instrText>
      </w:r>
      <w:r w:rsidR="005F2606">
        <w:instrText>m</w:instrText>
      </w:r>
      <w:r w:rsidR="005F2606">
        <w:rPr>
          <w:rFonts w:cs="Palatino Linotype"/>
        </w:rPr>
        <w:instrText>−</w:instrText>
      </w:r>
      <w:r w:rsidR="005F2606">
        <w:instrText>3</w:instrText>
      </w:r>
      <w:r w:rsidR="005F2606">
        <w:rPr>
          <w:rFonts w:ascii="Times New Roman" w:hAnsi="Times New Roman"/>
        </w:rPr>
        <w:instrText> </w:instrText>
      </w:r>
      <w:r w:rsidR="005F2606">
        <w:instrText>h</w:instrText>
      </w:r>
      <w:r w:rsidR="005F2606">
        <w:rPr>
          <w:rFonts w:cs="Palatino Linotype"/>
        </w:rPr>
        <w:instrText>−</w:instrText>
      </w:r>
      <w:r w:rsidR="005F2606">
        <w:instrText>1, respectively, with &gt;99% removal efficiency at an EBRT of 119</w:instrText>
      </w:r>
      <w:r w:rsidR="005F2606">
        <w:rPr>
          <w:rFonts w:ascii="Times New Roman" w:hAnsi="Times New Roman"/>
        </w:rPr>
        <w:instrText> </w:instrText>
      </w:r>
      <w:r w:rsidR="005F2606">
        <w:instrText xml:space="preserve">s. The compost biofilter showed a quick response to shock loads and the critical load to the biofilter during the shock loading step was </w:instrText>
      </w:r>
      <w:r w:rsidR="005F2606">
        <w:rPr>
          <w:rFonts w:ascii="Cambria Math" w:hAnsi="Cambria Math" w:cs="Cambria Math"/>
        </w:rPr>
        <w:instrText>∼</w:instrText>
      </w:r>
      <w:r w:rsidR="005F2606">
        <w:instrText>81</w:instrText>
      </w:r>
      <w:r w:rsidR="005F2606">
        <w:rPr>
          <w:rFonts w:ascii="Times New Roman" w:hAnsi="Times New Roman"/>
        </w:rPr>
        <w:instrText> </w:instrText>
      </w:r>
      <w:r w:rsidR="005F2606">
        <w:instrText>g</w:instrText>
      </w:r>
      <w:r w:rsidR="005F2606">
        <w:rPr>
          <w:rFonts w:ascii="Times New Roman" w:hAnsi="Times New Roman"/>
        </w:rPr>
        <w:instrText> </w:instrText>
      </w:r>
      <w:r w:rsidR="005F2606">
        <w:instrText>m</w:instrText>
      </w:r>
      <w:r w:rsidR="005F2606">
        <w:rPr>
          <w:rFonts w:cs="Palatino Linotype"/>
        </w:rPr>
        <w:instrText>−</w:instrText>
      </w:r>
      <w:r w:rsidR="005F2606">
        <w:instrText>3</w:instrText>
      </w:r>
      <w:r w:rsidR="005F2606">
        <w:rPr>
          <w:rFonts w:ascii="Times New Roman" w:hAnsi="Times New Roman"/>
        </w:rPr>
        <w:instrText> </w:instrText>
      </w:r>
      <w:r w:rsidR="005F2606">
        <w:instrText>h</w:instrText>
      </w:r>
      <w:r w:rsidR="005F2606">
        <w:rPr>
          <w:rFonts w:cs="Palatino Linotype"/>
        </w:rPr>
        <w:instrText>−</w:instrText>
      </w:r>
      <w:r w:rsidR="005F2606">
        <w:instrText xml:space="preserve">1.","container-title":"Bioresource Technology","DOI":"10.1016/j.biortech.2018.11.052","ISSN":"0960-8524","journalAbbreviation":"Bioresource Technology","page":"581-591","source":"ScienceDirect","title":"Performance of a compost and biochar packed biofilter for gas-phase hydrogen sulfide removal","volume":"273","author":[{"family":"Das","given":"Jewel"},{"family":"Rene","given":"Eldon R."},{"family":"Dupont","given":"Capucine"},{"family":"Dufourny","given":"Adrien"},{"family":"Blin","given":"Joël"},{"family":"Hullebusch","given":"Eric D.","non-dropping-particle":"van"}],"issued":{"date-parts":[["2019",2,1]]},"citation-key":"dasPerformanceCompostBiochar2019"}}],"schema":"https://github.com/citation-style-language/schema/raw/master/csl-citation.json"} </w:instrText>
      </w:r>
      <w:r w:rsidR="00936636">
        <w:fldChar w:fldCharType="separate"/>
      </w:r>
      <w:r w:rsidR="005F2606" w:rsidRPr="005F2606">
        <w:t>[10]</w:t>
      </w:r>
      <w:r w:rsidR="00936636">
        <w:fldChar w:fldCharType="end"/>
      </w:r>
      <w:r w:rsidR="00A12844">
        <w:t>.</w:t>
      </w:r>
      <w:r w:rsidR="006B2B8A">
        <w:t xml:space="preserve"> Plastic supports or porous ceramics are typically utilised in BTFs, instead natural filter bed materials are commonly employed in BFs.</w:t>
      </w:r>
    </w:p>
    <w:p w14:paraId="3D5AC017" w14:textId="77777777" w:rsidR="006B2B8A" w:rsidRDefault="006B2B8A" w:rsidP="00527808">
      <w:pPr>
        <w:pStyle w:val="MDPI31text"/>
      </w:pPr>
      <w:r>
        <w:t>The benefits of natural organic packing materials are low cost and easy availability.</w:t>
      </w:r>
    </w:p>
    <w:p w14:paraId="07712DFF" w14:textId="3D13A39C" w:rsidR="00527808" w:rsidRDefault="006B2B8A" w:rsidP="00527808">
      <w:pPr>
        <w:pStyle w:val="MDPI31text"/>
      </w:pPr>
      <w:r>
        <w:t xml:space="preserve"> The main disadvantages of natural organic packing materials compared to inert organic materials are compaction leading to channelling and a large pressure drop, as well as a shorter lifespan often lasting fewer than five years</w:t>
      </w:r>
      <w:r w:rsidR="00A123E0">
        <w:t xml:space="preserve"> </w:t>
      </w:r>
      <w:r w:rsidR="00A123E0">
        <w:fldChar w:fldCharType="begin"/>
      </w:r>
      <w:r w:rsidR="005F2606">
        <w:instrText xml:space="preserve"> ADDIN ZOTERO_ITEM CSL_CITATION {"citationID":"8aZgAsry","properties":{"formattedCitation":"[11]","plainCitation":"[11]","noteIndex":0},"citationItems":[{"id":1917,"uris":["http://zotero.org/users/10296591/items/CVWQ8GSN"],"itemData":{"id":1917,"type":"article-journal","abstract":"Soil biofilters and related systems based on the use of natural filter beds have been used for several years for solving specific air pollution problems. Over the past decade, significant improvements have been brought to these original bioprocesses, among which the development and use of new inert packing materials. The present paper overviews the most common inert packings used in biofiltration of waste gases and their major characteristics. A potential problem recently encountered when using inert filter beds is the heterogenous distribution of biomass on the packing material, and the excessive growth and accumulation of biomass when treating high organic loads, eventually leading to clogging of the biofilter and reduced efficiency. Several strategies that have been proposed for solving such problems are described in this paper. Technologies for controlling excess biomass accumulation can be grouped into four categories based on the use of mechanical forces, the use of specific chemicals, the reduction of microbial growth, and predation. © 2002 Kluwer Academic Publishers.","archive":"Scopus","container-title":"Reviews in Environmental Science and Biotechnology","DOI":"10.1023/A:1021240500817","ISSN":"1569-1705","issue":"3","language":"English","page":"201-214","source":"Scopus","title":"Inert filter media for the biofiltration of waste gases - Characteristics and biomass control","volume":"1","author":[{"family":"Kennes","given":"C."},{"family":"Veiga","given":"M.C."}],"issued":{"date-parts":[["2002"]]},"citation-key":"kennesInertFilterMedia2002"}}],"schema":"https://github.com/citation-style-language/schema/raw/master/csl-citation.json"} </w:instrText>
      </w:r>
      <w:r w:rsidR="00A123E0">
        <w:fldChar w:fldCharType="separate"/>
      </w:r>
      <w:r w:rsidR="005F2606" w:rsidRPr="005F2606">
        <w:t>[11]</w:t>
      </w:r>
      <w:r w:rsidR="00A123E0">
        <w:fldChar w:fldCharType="end"/>
      </w:r>
      <w:r>
        <w:t>.</w:t>
      </w:r>
      <w:r w:rsidR="000208FF">
        <w:t xml:space="preserve"> </w:t>
      </w:r>
      <w:r w:rsidR="007D5CC0">
        <w:t>GREENEVO, DMT, and BiogasClean are some of the producers of this technology</w:t>
      </w:r>
      <w:r w:rsidR="007418ED">
        <w:t xml:space="preserve"> </w:t>
      </w:r>
      <w:r w:rsidR="007418ED">
        <w:fldChar w:fldCharType="begin"/>
      </w:r>
      <w:r w:rsidR="005F2606">
        <w:instrText xml:space="preserve"> ADDIN ZOTERO_ITEM CSL_CITATION {"citationID":"B9Dn8hB7","properties":{"formattedCitation":"[12\\uc0\\u8211{}14]","plainCitation":"[12–14]","noteIndex":0},"citationItems":[{"id":1921,"uris":["http://zotero.org/users/10296591/items/FBHXP34G"],"itemData":{"id":1921,"type":"post-weblog","language":"en-GB","title":"Greenevo","URL":"https://greenevo.gov.pl/en/","accessed":{"date-parts":[["2024",3,29]]},"issued":{"date-parts":[["2023",10,26]]},"citation-key":"Greenevo2023"},"label":"page"},{"id":1924,"uris":["http://zotero.org/users/10296591/items/3XA454PH"],"itemData":{"id":1924,"type":"webpage","abstract":"DMT Clear Gas Solutions is a leading technology supplier for renewable natural gas (RNG) projects in North America. We specialize in biogas conditioning and upgrading.","container-title":"DMT Clear Gas Solutions","language":"en-US","title":"DMT Clear Gas Solutions: biogas upgrading to renewable natural gas","title-short":"DMT Clear Gas Solutions","URL":"https://www.dmt-cgs.com/","accessed":{"date-parts":[["2024",3,29]]},"citation-key":"DMTClearGas"},"label":"page"},{"id":1926,"uris":["http://zotero.org/users/10296591/items/27PUNS25"],"itemData":{"id":1926,"type":"webpage","title":"Biogasclean | Biogas cleaning, H2S removal &amp; desulphurization","URL":"https://biogasclean.com/","accessed":{"date-parts":[["2024",3,29]]},"citation-key":"BiogascleanBiogasCleaning"},"label":"page"}],"schema":"https://github.com/citation-style-language/schema/raw/master/csl-citation.json"} </w:instrText>
      </w:r>
      <w:r w:rsidR="007418ED">
        <w:fldChar w:fldCharType="separate"/>
      </w:r>
      <w:r w:rsidR="005F2606" w:rsidRPr="005F2606">
        <w:rPr>
          <w:szCs w:val="24"/>
        </w:rPr>
        <w:t>[12–14]</w:t>
      </w:r>
      <w:r w:rsidR="007418ED">
        <w:fldChar w:fldCharType="end"/>
      </w:r>
      <w:r w:rsidR="007D5CC0">
        <w:t>.</w:t>
      </w:r>
    </w:p>
    <w:p w14:paraId="26DBCA8C" w14:textId="77777777" w:rsidR="001338BC" w:rsidRDefault="001338BC" w:rsidP="00527808">
      <w:pPr>
        <w:pStyle w:val="MDPI31text"/>
      </w:pPr>
    </w:p>
    <w:p w14:paraId="4EA7F63D" w14:textId="515775AC" w:rsidR="001338BC" w:rsidRDefault="001338BC" w:rsidP="001338BC">
      <w:pPr>
        <w:pStyle w:val="MDPI23heading3"/>
      </w:pPr>
      <w:r>
        <w:t xml:space="preserve">Bioscrubber </w:t>
      </w:r>
    </w:p>
    <w:p w14:paraId="46078F28" w14:textId="5C10914A" w:rsidR="000C3997" w:rsidRDefault="000C3997" w:rsidP="000C3997">
      <w:pPr>
        <w:pStyle w:val="MDPI31text"/>
      </w:pPr>
      <w:r w:rsidRPr="000C3997">
        <w:t>A bioscrubber</w:t>
      </w:r>
      <w:r w:rsidR="009978AD">
        <w:t xml:space="preserve"> (BS)</w:t>
      </w:r>
      <w:r w:rsidRPr="000C3997">
        <w:t xml:space="preserve"> comprises two main components: an absorption tower that absorbs pollutants like H2S in water, and a bioreactor unit where microorganisms transform the pollutants into end products</w:t>
      </w:r>
      <w:r w:rsidR="00DC5BA7">
        <w:t xml:space="preserve"> </w:t>
      </w:r>
      <w:r w:rsidR="002B01B5">
        <w:fldChar w:fldCharType="begin"/>
      </w:r>
      <w:r w:rsidR="005F2606">
        <w:instrText xml:space="preserve"> ADDIN ZOTERO_ITEM CSL_CITATION {"citationID":"BsonjS1g","properties":{"formattedCitation":"[15]","plainCitation":"[15]","noteIndex":0},"citationItems":[{"id":1928,"uris":["http://zotero.org/users/10296591/items/K4PZ3YWT"],"itemData":{"id":1928,"type":"article-journal","abstract":"Bacterial communities’ composition, activity and robustness determines the effectiveness of biofiltration units for the desulfurization of biogas. It is therefore important to get a better understanding of the bacterial communities that coexist in biofiltration units under different operational conditions for the removal of H2S, the main reduced sulfur compound to eliminate in biogas. This review presents the main characteristics of sulfur-oxidizing chemotrophic bacteria that are the base of the biological transformation of H2S to innocuous products in biofilters. A survey of the existing biofiltration technologies in relation to H2S elimination is then presented followed by a review of the microbial ecology studies performed to date on biotrickling filter units for the treatment of H2S in biogas under aerobic and anoxic conditions.","container-title":"ChemEngineering","DOI":"10.3390/chemengineering3030072","ISSN":"2305-7084","issue":"3","language":"en","license":"http://creativecommons.org/licenses/by/3.0/","note":"number: 3\npublisher: Multidisciplinary Digital Publishing Institute","page":"72","source":"www.mdpi.com","title":"Microbial Ecology of Biofiltration Units Used for the Desulfurization of Biogas","volume":"3","author":[{"family":"Le Borgne","given":"Sylvie"},{"family":"Baquerizo","given":"Guillermo"}],"issued":{"date-parts":[["2019",9]]},"citation-key":"leborgneMicrobialEcologyBiofiltration2019"}}],"schema":"https://github.com/citation-style-language/schema/raw/master/csl-citation.json"} </w:instrText>
      </w:r>
      <w:r w:rsidR="002B01B5">
        <w:fldChar w:fldCharType="separate"/>
      </w:r>
      <w:r w:rsidR="005F2606" w:rsidRPr="005F2606">
        <w:t>[15]</w:t>
      </w:r>
      <w:r w:rsidR="002B01B5">
        <w:fldChar w:fldCharType="end"/>
      </w:r>
      <w:r w:rsidRPr="000C3997">
        <w:t xml:space="preserve">. Bioscrubbers can also be adapted to remove mixed </w:t>
      </w:r>
      <w:r w:rsidRPr="000C3997">
        <w:lastRenderedPageBreak/>
        <w:t>pollutants by adjusting the reactor's design. High effectiveness in removing water-soluble contaminants and ability to function throughout a broad spectrum of situations. BSs have significant disadvantages such as creating secondary contamination from the liquid waste stream and being operationally and maintenanceally complicated</w:t>
      </w:r>
      <w:r w:rsidR="008A4FD6">
        <w:t xml:space="preserve"> </w:t>
      </w:r>
      <w:r w:rsidR="008A4FD6">
        <w:fldChar w:fldCharType="begin"/>
      </w:r>
      <w:r w:rsidR="005F2606">
        <w:instrText xml:space="preserve"> ADDIN ZOTERO_ITEM CSL_CITATION {"citationID":"3v0OVwFX","properties":{"formattedCitation":"[16]","plainCitation":"[16]","noteIndex":0},"citationItems":[{"id":1930,"uris":["http://zotero.org/users/10296591/items/RJ43D2YH"],"itemData":{"id":1930,"type":"article-journal","abstract":"The ever increasing public complaints arising from wastewater treatment plants (WWTPs) grow since sewerage treatment has been associated with nauseous odorous on account of the anaerobic decomposition process and emission. Various physical/chemical and/or biological methods were used for abating odours worldwide. Thus, an updated comprehensive review for the WWTP odor abatement technologies is urgently required. This study reviews the new achievements of odor abatement technologies (adsorption, chemical scrubbing, biofiltration, biotrickling, bioscrubbing, activated sludge diffusion) in WWTPs and then identifies a new aspect for the future studies. Overall, hybrid technologies (physical/chemical + biotechnologies) attract increasing attention since their highly reliable removal efficiency for various odorants, however, the high costs for investment and O&amp;M (operation &amp; maintenance) of the adsorption part and the complexity and variability of odorants are still the major challenging for wide engineering application and technological innovation. Thus, developing the cost-effective, environmentally friendly odor control technologies, like using the alum sludge (waterworks residue) based adsorbents/media, in terms of using “waste” for waste treatment, could be a highly promising prospect.","container-title":"Waste and Biomass Valorization","DOI":"10.1007/s12649-018-0384-9","ISSN":"1877-265X","issue":"6","journalAbbreviation":"Waste Biomass Valor","language":"en","page":"1443-1458","source":"Springer Link","title":"Current Status and Outlook of Odor Removal Technologies in Wastewater Treatment Plant","volume":"10","author":[{"family":"Ren","given":"Baiming"},{"family":"Zhao","given":"Yaqian"},{"family":"Lyczko","given":"Nathalie"},{"family":"Nzihou","given":"Ange"}],"issued":{"date-parts":[["2019",6,1]]},"citation-key":"renCurrentStatusOutlook2019"}}],"schema":"https://github.com/citation-style-language/schema/raw/master/csl-citation.json"} </w:instrText>
      </w:r>
      <w:r w:rsidR="008A4FD6">
        <w:fldChar w:fldCharType="separate"/>
      </w:r>
      <w:r w:rsidR="005F2606" w:rsidRPr="005F2606">
        <w:t>[16]</w:t>
      </w:r>
      <w:r w:rsidR="008A4FD6">
        <w:fldChar w:fldCharType="end"/>
      </w:r>
      <w:r w:rsidRPr="000C3997">
        <w:t>.</w:t>
      </w:r>
      <w:r w:rsidR="00FA2432">
        <w:t xml:space="preserve"> Veolia and </w:t>
      </w:r>
      <w:r w:rsidR="002C1513">
        <w:t xml:space="preserve">Paques are some producer </w:t>
      </w:r>
      <w:r w:rsidR="002C1513">
        <w:fldChar w:fldCharType="begin"/>
      </w:r>
      <w:r w:rsidR="005F2606">
        <w:instrText xml:space="preserve"> ADDIN ZOTERO_ITEM CSL_CITATION {"citationID":"9hbpz90N","properties":{"formattedCitation":"[17,18]","plainCitation":"[17,18]","noteIndex":0},"citationItems":[{"id":1933,"uris":["http://zotero.org/users/10296591/items/UVCZLV25"],"itemData":{"id":1933,"type":"webpage","abstract":"List of technologies by Veolia Water Technologies","container-title":"Veolia Water Technologies","language":"en","title":"Technologies","URL":"https://www.veoliawatertechnologies.com/en/technologies-1","accessed":{"date-parts":[["2024",3,29]]},"citation-key":"Technologies"},"label":"page"},{"id":1932,"uris":["http://zotero.org/users/10296591/items/YSV7Q5D7"],"itemData":{"id":1932,"type":"webpage","title":"Home - PAQUES","URL":"https://en.paques.nl/","accessed":{"date-parts":[["2024",3,29]]},"citation-key":"HomePAQUES"},"label":"page"}],"schema":"https://github.com/citation-style-language/schema/raw/master/csl-citation.json"} </w:instrText>
      </w:r>
      <w:r w:rsidR="002C1513">
        <w:fldChar w:fldCharType="separate"/>
      </w:r>
      <w:r w:rsidR="005F2606" w:rsidRPr="005F2606">
        <w:t>[17,18]</w:t>
      </w:r>
      <w:r w:rsidR="002C1513">
        <w:fldChar w:fldCharType="end"/>
      </w:r>
      <w:r w:rsidR="002C1513">
        <w:t>.</w:t>
      </w:r>
    </w:p>
    <w:p w14:paraId="771F341D" w14:textId="77777777" w:rsidR="004370CB" w:rsidRDefault="004370CB" w:rsidP="000C3997">
      <w:pPr>
        <w:pStyle w:val="MDPI31text"/>
      </w:pPr>
    </w:p>
    <w:p w14:paraId="266FEBF4" w14:textId="7DF8284A" w:rsidR="0048596E" w:rsidRDefault="00732E2B" w:rsidP="004370CB">
      <w:pPr>
        <w:pStyle w:val="MDPI22heading2"/>
      </w:pPr>
      <w:r>
        <w:t>NH3 Removal System</w:t>
      </w:r>
    </w:p>
    <w:p w14:paraId="6C6C32A4" w14:textId="10949935" w:rsidR="00C50808" w:rsidRDefault="00C65874" w:rsidP="00380AD1">
      <w:pPr>
        <w:pStyle w:val="MDPI22heading2"/>
        <w:rPr>
          <w:i w:val="0"/>
          <w:noProof w:val="0"/>
        </w:rPr>
      </w:pPr>
      <w:r w:rsidRPr="00C65874">
        <w:rPr>
          <w:i w:val="0"/>
          <w:noProof w:val="0"/>
        </w:rPr>
        <w:t>The NH3 removal systems exhibit similarities to H2S removal systems, with the distinction lying in the specific bacteria type or substance employed to react with NH3</w:t>
      </w:r>
      <w:r w:rsidR="00A965E1">
        <w:rPr>
          <w:i w:val="0"/>
          <w:noProof w:val="0"/>
        </w:rPr>
        <w:t xml:space="preserve"> </w:t>
      </w:r>
      <w:r w:rsidR="00A965E1">
        <w:rPr>
          <w:i w:val="0"/>
          <w:noProof w:val="0"/>
        </w:rPr>
        <w:fldChar w:fldCharType="begin"/>
      </w:r>
      <w:r w:rsidR="00A965E1">
        <w:rPr>
          <w:i w:val="0"/>
          <w:noProof w:val="0"/>
        </w:rPr>
        <w:instrText xml:space="preserve"> ADDIN ZOTERO_ITEM CSL_CITATION {"citationID":"IG3JCGPU","properties":{"formattedCitation":"[19]","plainCitation":"[19]","noteIndex":0},"citationItems":[{"id":1944,"uris":["http://zotero.org/users/10296591/items/S3ZWZU7I"],"itemData":{"id":1944,"type":"article-journal","abstract":"Anoxic biodesulfurization has been achieved in several bioreactor systems that have shown robustness and high elimination capacities (ECs). However, the high operating costs of this technology, which are mainly caused by the high requirements of nitrite or nitrate, make its full-scale application difficult. In the present study, the use of biologically produced nitrate/nitrite by nitrification of two different ammonium substrates, namely synthetic medium and landfill leachate, is proposed as a novel alternative. The results demonstrate the feasibility of using both ammonium substrates as nutrient solutions. A maximum elemental sulfur production of 95</w:instrText>
      </w:r>
      <w:r w:rsidR="00A965E1" w:rsidRPr="00A965E1">
        <w:rPr>
          <w:rFonts w:ascii="Times New Roman" w:hAnsi="Times New Roman"/>
          <w:i w:val="0"/>
          <w:noProof w:val="0"/>
        </w:rPr>
        <w:instrText> </w:instrText>
      </w:r>
      <w:r w:rsidR="00A965E1" w:rsidRPr="00A965E1">
        <w:rPr>
          <w:rFonts w:cs="Palatino Linotype"/>
          <w:i w:val="0"/>
          <w:noProof w:val="0"/>
        </w:rPr>
        <w:instrText>±</w:instrText>
      </w:r>
      <w:r w:rsidR="00A965E1" w:rsidRPr="00A965E1">
        <w:rPr>
          <w:rFonts w:ascii="Times New Roman" w:hAnsi="Times New Roman"/>
          <w:i w:val="0"/>
          <w:noProof w:val="0"/>
        </w:rPr>
        <w:instrText> </w:instrText>
      </w:r>
      <w:r w:rsidR="00A965E1">
        <w:rPr>
          <w:i w:val="0"/>
          <w:noProof w:val="0"/>
        </w:rPr>
        <w:instrText>1% and a maximum H2S EC of 141.18</w:instrText>
      </w:r>
      <w:r w:rsidR="00A965E1" w:rsidRPr="00A965E1">
        <w:rPr>
          <w:rFonts w:ascii="Times New Roman" w:hAnsi="Times New Roman"/>
          <w:i w:val="0"/>
          <w:noProof w:val="0"/>
        </w:rPr>
        <w:instrText> </w:instrText>
      </w:r>
      <w:r w:rsidR="00A965E1">
        <w:rPr>
          <w:i w:val="0"/>
          <w:noProof w:val="0"/>
        </w:rPr>
        <w:instrText>g S-H2S m</w:instrText>
      </w:r>
      <w:r w:rsidR="00A965E1" w:rsidRPr="00A965E1">
        <w:rPr>
          <w:i w:val="0"/>
          <w:noProof w:val="0"/>
        </w:rPr>
        <w:instrText>−</w:instrText>
      </w:r>
      <w:r w:rsidR="00A965E1">
        <w:rPr>
          <w:i w:val="0"/>
          <w:noProof w:val="0"/>
        </w:rPr>
        <w:instrText>3</w:instrText>
      </w:r>
      <w:r w:rsidR="00A965E1" w:rsidRPr="00A965E1">
        <w:rPr>
          <w:rFonts w:ascii="Times New Roman" w:hAnsi="Times New Roman"/>
          <w:i w:val="0"/>
          <w:noProof w:val="0"/>
        </w:rPr>
        <w:instrText> </w:instrText>
      </w:r>
      <w:r w:rsidR="00A965E1">
        <w:rPr>
          <w:i w:val="0"/>
          <w:noProof w:val="0"/>
        </w:rPr>
        <w:instrText>h</w:instrText>
      </w:r>
      <w:r w:rsidR="00A965E1" w:rsidRPr="00A965E1">
        <w:rPr>
          <w:i w:val="0"/>
          <w:noProof w:val="0"/>
        </w:rPr>
        <w:instrText>−</w:instrText>
      </w:r>
      <w:r w:rsidR="00A965E1">
        <w:rPr>
          <w:i w:val="0"/>
          <w:noProof w:val="0"/>
        </w:rPr>
        <w:instrText>1 (RE</w:instrText>
      </w:r>
      <w:r w:rsidR="00A965E1" w:rsidRPr="00A965E1">
        <w:rPr>
          <w:rFonts w:ascii="Times New Roman" w:hAnsi="Times New Roman"/>
          <w:i w:val="0"/>
          <w:noProof w:val="0"/>
        </w:rPr>
        <w:instrText> </w:instrText>
      </w:r>
      <w:r w:rsidR="00A965E1">
        <w:rPr>
          <w:i w:val="0"/>
          <w:noProof w:val="0"/>
        </w:rPr>
        <w:instrText>=</w:instrText>
      </w:r>
      <w:r w:rsidR="00A965E1" w:rsidRPr="00A965E1">
        <w:rPr>
          <w:rFonts w:ascii="Times New Roman" w:hAnsi="Times New Roman"/>
          <w:i w:val="0"/>
          <w:noProof w:val="0"/>
        </w:rPr>
        <w:instrText> </w:instrText>
      </w:r>
      <w:r w:rsidR="00A965E1">
        <w:rPr>
          <w:i w:val="0"/>
          <w:noProof w:val="0"/>
        </w:rPr>
        <w:instrText xml:space="preserve">95.0%) was obtained using landfill leachate as the ammonium source. Next Generation Sequencing (NGS) analysis of the microbial community revealed that the most common genera present in the desulfurizing bioreactor were Sulfurimonas (91.8–50.9%) followed by Thauera (1.1–24.2%) and Lentimicrobium (2.0–9.7%).","container-title":"Science of The Total Environment","DOI":"10.1016/j.scitotenv.2020.141664","ISSN":"0048-9697","journalAbbreviation":"Science of The Total Environment","page":"141664","source":"ScienceDirect","title":"Simultaneous removal of ammonium from landfill leachate and hydrogen sulfide from biogas using a novel two-stage oxic-anoxic system","volume":"750","author":[{"family":"González-Cortés","given":"J. J."},{"family":"Almenglo","given":"F."},{"family":"Ramírez","given":"M."},{"family":"Cantero","given":"D."}],"issued":{"date-parts":[["2021",1,1]]},"citation-key":"gonzalez-cortesSimultaneousRemovalAmmonium2021"}}],"schema":"https://github.com/citation-style-language/schema/raw/master/csl-citation.json"} </w:instrText>
      </w:r>
      <w:r w:rsidR="00A965E1">
        <w:rPr>
          <w:i w:val="0"/>
          <w:noProof w:val="0"/>
        </w:rPr>
        <w:fldChar w:fldCharType="separate"/>
      </w:r>
      <w:r w:rsidR="00A965E1" w:rsidRPr="00A965E1">
        <w:rPr>
          <w:i w:val="0"/>
          <w:noProof w:val="0"/>
        </w:rPr>
        <w:t>[19]</w:t>
      </w:r>
      <w:r w:rsidR="00A965E1">
        <w:rPr>
          <w:i w:val="0"/>
          <w:noProof w:val="0"/>
        </w:rPr>
        <w:fldChar w:fldCharType="end"/>
      </w:r>
      <w:r w:rsidRPr="00C65874">
        <w:rPr>
          <w:i w:val="0"/>
          <w:noProof w:val="0"/>
        </w:rPr>
        <w:t>.</w:t>
      </w:r>
      <w:r>
        <w:rPr>
          <w:i w:val="0"/>
          <w:noProof w:val="0"/>
        </w:rPr>
        <w:t xml:space="preserve"> </w:t>
      </w:r>
    </w:p>
    <w:p w14:paraId="3C996B97" w14:textId="77777777" w:rsidR="00C50808" w:rsidRDefault="00C50808" w:rsidP="00380AD1">
      <w:pPr>
        <w:pStyle w:val="MDPI22heading2"/>
        <w:rPr>
          <w:i w:val="0"/>
          <w:noProof w:val="0"/>
        </w:rPr>
      </w:pPr>
    </w:p>
    <w:p w14:paraId="3B0C16E9" w14:textId="38F85D04" w:rsidR="00C50808" w:rsidRPr="00F338B5" w:rsidRDefault="00C50808" w:rsidP="00F338B5">
      <w:pPr>
        <w:pStyle w:val="MDPI38bullet"/>
      </w:pPr>
      <w:r>
        <w:t>Biore</w:t>
      </w:r>
      <w:r w:rsidR="00F338B5">
        <w:t xml:space="preserve">actor: </w:t>
      </w:r>
      <w:r w:rsidR="00F338B5" w:rsidRPr="00F338B5">
        <w:rPr>
          <w:snapToGrid w:val="0"/>
        </w:rPr>
        <w:t>Ammonia removal takes place in a bioreactor, whereas gas-liquid mass transfer occurs in a scrubber. Providing adequate time for gas-phase NH3 to interact with the scrubbing liquid enables NH3 to dissolve as NH4+ in the aqueous solution</w:t>
      </w:r>
      <w:r w:rsidR="00AD5043">
        <w:rPr>
          <w:snapToGrid w:val="0"/>
        </w:rPr>
        <w:t xml:space="preserve"> </w:t>
      </w:r>
      <w:r w:rsidR="00AD5043">
        <w:rPr>
          <w:snapToGrid w:val="0"/>
        </w:rPr>
        <w:fldChar w:fldCharType="begin"/>
      </w:r>
      <w:r w:rsidR="00A965E1">
        <w:rPr>
          <w:snapToGrid w:val="0"/>
        </w:rPr>
        <w:instrText xml:space="preserve"> ADDIN ZOTERO_ITEM CSL_CITATION {"citationID":"bqbCOQ0t","properties":{"formattedCitation":"[20]","plainCitation":"[20]","noteIndex":0},"citationItems":[{"id":1942,"uris":["http://zotero.org/users/10296591/items/76XBHSM8"],"itemData":{"id":1942,"type":"article-journal","abstract":"A new type of biological folded non-aerated filter (BFNAF) was found to be superior and feasible for the treatment of NH4+-N wastewater. It was constructed with the folded structure suitable for the nylon biomass carrier. The advantages of the BFNAF included low energy consumption, long reaction path, large biofilm surface area and non-clogging compared to the traditional biological aerated filter. In this study, the effects of hydraulic retention time (HRT), and the influent NH4+-N concentration on the performance of BFNAF were investigated and optimized by the response surface methodology. Under the optimal operating condition (HRT, 10</w:instrText>
      </w:r>
      <w:r w:rsidR="00A965E1">
        <w:rPr>
          <w:rFonts w:ascii="Times New Roman" w:hAnsi="Times New Roman"/>
          <w:snapToGrid w:val="0"/>
        </w:rPr>
        <w:instrText> </w:instrText>
      </w:r>
      <w:r w:rsidR="00A965E1">
        <w:rPr>
          <w:snapToGrid w:val="0"/>
        </w:rPr>
        <w:instrText>h; NH4+-N concentration, 52</w:instrText>
      </w:r>
      <w:r w:rsidR="00A965E1">
        <w:rPr>
          <w:rFonts w:ascii="Times New Roman" w:hAnsi="Times New Roman"/>
          <w:snapToGrid w:val="0"/>
        </w:rPr>
        <w:instrText> </w:instrText>
      </w:r>
      <w:r w:rsidR="00A965E1">
        <w:rPr>
          <w:snapToGrid w:val="0"/>
        </w:rPr>
        <w:instrText>mg/L), the removal efficiency and removal rate were 94.62</w:instrText>
      </w:r>
      <w:r w:rsidR="00A965E1">
        <w:rPr>
          <w:rFonts w:ascii="Times New Roman" w:hAnsi="Times New Roman"/>
          <w:snapToGrid w:val="0"/>
        </w:rPr>
        <w:instrText> </w:instrText>
      </w:r>
      <w:r w:rsidR="00A965E1">
        <w:rPr>
          <w:rFonts w:cs="Palatino Linotype"/>
          <w:snapToGrid w:val="0"/>
        </w:rPr>
        <w:instrText>±</w:instrText>
      </w:r>
      <w:r w:rsidR="00A965E1">
        <w:rPr>
          <w:rFonts w:ascii="Times New Roman" w:hAnsi="Times New Roman"/>
          <w:snapToGrid w:val="0"/>
        </w:rPr>
        <w:instrText> </w:instrText>
      </w:r>
      <w:r w:rsidR="00A965E1">
        <w:rPr>
          <w:snapToGrid w:val="0"/>
        </w:rPr>
        <w:instrText>0.63% and 0.106</w:instrText>
      </w:r>
      <w:r w:rsidR="00A965E1">
        <w:rPr>
          <w:rFonts w:ascii="Times New Roman" w:hAnsi="Times New Roman"/>
          <w:snapToGrid w:val="0"/>
        </w:rPr>
        <w:instrText> </w:instrText>
      </w:r>
      <w:r w:rsidR="00A965E1">
        <w:rPr>
          <w:snapToGrid w:val="0"/>
        </w:rPr>
        <w:instrText>kg-NH4+ m</w:instrText>
      </w:r>
      <w:r w:rsidR="00A965E1">
        <w:rPr>
          <w:rFonts w:cs="Palatino Linotype"/>
          <w:snapToGrid w:val="0"/>
        </w:rPr>
        <w:instrText>−</w:instrText>
      </w:r>
      <w:r w:rsidR="00A965E1">
        <w:rPr>
          <w:snapToGrid w:val="0"/>
        </w:rPr>
        <w:instrText>3</w:instrText>
      </w:r>
      <w:r w:rsidR="00A965E1">
        <w:rPr>
          <w:rFonts w:ascii="Times New Roman" w:hAnsi="Times New Roman"/>
          <w:snapToGrid w:val="0"/>
        </w:rPr>
        <w:instrText> </w:instrText>
      </w:r>
      <w:r w:rsidR="00A965E1">
        <w:rPr>
          <w:snapToGrid w:val="0"/>
        </w:rPr>
        <w:instrText>day</w:instrText>
      </w:r>
      <w:r w:rsidR="00A965E1">
        <w:rPr>
          <w:rFonts w:cs="Palatino Linotype"/>
          <w:snapToGrid w:val="0"/>
        </w:rPr>
        <w:instrText>−</w:instrText>
      </w:r>
      <w:r w:rsidR="00A965E1">
        <w:rPr>
          <w:snapToGrid w:val="0"/>
        </w:rPr>
        <w:instrText xml:space="preserve">1, respectively. The results showed that the BFNAF reactor could remove NH4+-N from wastewater and realized the nitrification process effectively under natural ventilation conditions.","container-title":"Science of The Total Environment","DOI":"10.1016/j.scitotenv.2019.06.188","ISSN":"0048-9697","journalAbbreviation":"Science of The Total Environment","page":"505-512","source":"ScienceDirect","title":"Performance analysis and optimization of ammonium removal in a new biological folded non-aerated filter reactor","volume":"688","author":[{"family":"Wang","given":"Youzhao"},{"family":"Chang","given":"Mingdong"},{"family":"Pan","given":"Yuan"},{"family":"Zhang","given":"Kuo"},{"family":"Lyu","given":"Liting"},{"family":"Wang","given":"Min"},{"family":"Zhu","given":"Tong"}],"issued":{"date-parts":[["2019",10,20]]},"citation-key":"wangPerformanceAnalysisOptimization2019"}}],"schema":"https://github.com/citation-style-language/schema/raw/master/csl-citation.json"} </w:instrText>
      </w:r>
      <w:r w:rsidR="00AD5043">
        <w:rPr>
          <w:snapToGrid w:val="0"/>
        </w:rPr>
        <w:fldChar w:fldCharType="separate"/>
      </w:r>
      <w:r w:rsidR="00A965E1" w:rsidRPr="00A965E1">
        <w:t>[20]</w:t>
      </w:r>
      <w:r w:rsidR="00AD5043">
        <w:rPr>
          <w:snapToGrid w:val="0"/>
        </w:rPr>
        <w:fldChar w:fldCharType="end"/>
      </w:r>
      <w:r w:rsidR="00F338B5" w:rsidRPr="00F338B5">
        <w:rPr>
          <w:snapToGrid w:val="0"/>
        </w:rPr>
        <w:t>.</w:t>
      </w:r>
    </w:p>
    <w:p w14:paraId="2AFD9D60" w14:textId="77777777" w:rsidR="00936A30" w:rsidRDefault="007A5AE0" w:rsidP="00F338B5">
      <w:pPr>
        <w:pStyle w:val="MDPI38bullet"/>
        <w:rPr>
          <w:snapToGrid w:val="0"/>
        </w:rPr>
      </w:pPr>
      <w:r>
        <w:rPr>
          <w:snapToGrid w:val="0"/>
        </w:rPr>
        <w:t>B</w:t>
      </w:r>
      <w:r w:rsidR="00F338B5" w:rsidRPr="00F338B5">
        <w:rPr>
          <w:snapToGrid w:val="0"/>
        </w:rPr>
        <w:t>iological ammonium oxidation</w:t>
      </w:r>
      <w:r w:rsidR="00F338B5" w:rsidRPr="00F338B5">
        <w:rPr>
          <w:snapToGrid w:val="0"/>
        </w:rPr>
        <w:t xml:space="preserve">: </w:t>
      </w:r>
      <w:r w:rsidR="00F338B5" w:rsidRPr="00F338B5">
        <w:rPr>
          <w:snapToGrid w:val="0"/>
        </w:rPr>
        <w:t>This technique is strictly anaerobic and exothermic.</w:t>
      </w:r>
      <w:commentRangeStart w:id="15"/>
      <w:commentRangeEnd w:id="15"/>
      <w:r w:rsidR="00F338B5" w:rsidRPr="00F338B5">
        <w:rPr>
          <w:snapToGrid w:val="0"/>
        </w:rPr>
        <w:commentReference w:id="15"/>
      </w:r>
    </w:p>
    <w:p w14:paraId="6C992663" w14:textId="33EDF63A" w:rsidR="006F03BD" w:rsidRDefault="00936A30" w:rsidP="00936A30">
      <w:pPr>
        <w:pStyle w:val="MDPI38bullet"/>
        <w:numPr>
          <w:ilvl w:val="0"/>
          <w:numId w:val="0"/>
        </w:numPr>
        <w:ind w:left="3033"/>
        <w:rPr>
          <w:snapToGrid w:val="0"/>
        </w:rPr>
      </w:pPr>
      <w:r w:rsidRPr="00936A30">
        <w:rPr>
          <w:lang w:val="en-GB"/>
        </w:rPr>
        <w:t>This method is widely accepted for the treatment of wastewater with a high concentration of NH3 and is commonly employed for the removal of NH3 in its gaseous phase.</w:t>
      </w:r>
      <w:r w:rsidR="00F338B5" w:rsidRPr="00F338B5">
        <w:rPr>
          <w:snapToGrid w:val="0"/>
        </w:rPr>
        <w:t xml:space="preserve"> </w:t>
      </w:r>
    </w:p>
    <w:p w14:paraId="7BA0CBD8" w14:textId="5E286318" w:rsidR="00F338B5" w:rsidRDefault="00936A30" w:rsidP="00F338B5">
      <w:pPr>
        <w:pStyle w:val="MDPI38bullet"/>
        <w:rPr>
          <w:snapToGrid w:val="0"/>
        </w:rPr>
      </w:pPr>
      <w:r>
        <w:rPr>
          <w:snapToGrid w:val="0"/>
        </w:rPr>
        <w:t>B</w:t>
      </w:r>
      <w:r w:rsidR="00F338B5" w:rsidRPr="00F338B5">
        <w:rPr>
          <w:snapToGrid w:val="0"/>
        </w:rPr>
        <w:t>ioconversion of NH3 occurs in two phases. Initially bacteria convert NH3 into nitrite (NO2), followed subsequently convert NO2 into nitrate (NO3).</w:t>
      </w:r>
      <w:r w:rsidR="00F338B5" w:rsidRPr="00F338B5">
        <w:rPr>
          <w:snapToGrid w:val="0"/>
        </w:rPr>
        <w:t xml:space="preserve"> </w:t>
      </w:r>
      <w:r w:rsidR="00F338B5" w:rsidRPr="00F338B5">
        <w:rPr>
          <w:snapToGrid w:val="0"/>
        </w:rPr>
        <w:t>NH3 serves as the electron donor in these bioconversion processes, whereas CO2 and O2 function as the carbon source and electron acceptor, respectively.</w:t>
      </w:r>
      <w:r w:rsidR="00F338B5" w:rsidRPr="00F338B5">
        <w:rPr>
          <w:snapToGrid w:val="0"/>
        </w:rPr>
        <w:t xml:space="preserve"> </w:t>
      </w:r>
      <w:r w:rsidR="00F338B5" w:rsidRPr="00F338B5">
        <w:rPr>
          <w:snapToGrid w:val="0"/>
        </w:rPr>
        <w:t>pH has a crucial role in microbial development and the effective conversion of NH3 through mass transfer from the gaseous to liquid phase</w:t>
      </w:r>
      <w:r w:rsidR="00AD5581">
        <w:rPr>
          <w:snapToGrid w:val="0"/>
        </w:rPr>
        <w:t xml:space="preserve"> </w:t>
      </w:r>
      <w:r w:rsidR="00AD5581">
        <w:rPr>
          <w:snapToGrid w:val="0"/>
        </w:rPr>
        <w:fldChar w:fldCharType="begin"/>
      </w:r>
      <w:r w:rsidR="00A965E1">
        <w:rPr>
          <w:snapToGrid w:val="0"/>
        </w:rPr>
        <w:instrText xml:space="preserve"> ADDIN ZOTERO_ITEM CSL_CITATION {"citationID":"AFrT60s0","properties":{"formattedCitation":"[21]","plainCitation":"[21]","noteIndex":0},"citationItems":[{"id":1940,"uris":["http://zotero.org/users/10296591/items/EMFFPJJH"],"itemData":{"id":1940,"type":"chapter","abstract":"Water technologies based on biological treatment are described in this chapter. Beginning with the scope for biological treatment, this chapter discusses biodegradability characteristics, basics of microbial growth kinetics, classification of biological processes, different conventional biological treatment technologies along with advances in this field.","container-title":"Industrial Water Treatment Process Technology","ISBN":"978-0-12-810391-3","note":"DOI: 10.1016/B978-0-12-810391-3.00003-5","page":"65-144","publisher":"Butterworth-Heinemann","source":"ScienceDirect","title":"Chapter 3 - Biological Treatment Technology","URL":"https://www.sciencedirect.com/science/article/pii/B9780128103913000035","author":[{"family":"Pal","given":"Parimal"}],"editor":[{"family":"Pal","given":"Parimal"}],"accessed":{"date-parts":[["2024",4,2]]},"issued":{"date-parts":[["2017",1,1]]},"citation-key":"palChapterBiologicalTreatment2017"}}],"schema":"https://github.com/citation-style-language/schema/raw/master/csl-citation.json"} </w:instrText>
      </w:r>
      <w:r w:rsidR="00AD5581">
        <w:rPr>
          <w:snapToGrid w:val="0"/>
        </w:rPr>
        <w:fldChar w:fldCharType="separate"/>
      </w:r>
      <w:r w:rsidR="00A965E1" w:rsidRPr="00A965E1">
        <w:t>[21]</w:t>
      </w:r>
      <w:r w:rsidR="00AD5581">
        <w:rPr>
          <w:snapToGrid w:val="0"/>
        </w:rPr>
        <w:fldChar w:fldCharType="end"/>
      </w:r>
      <w:r w:rsidR="00F338B5" w:rsidRPr="00F338B5">
        <w:rPr>
          <w:snapToGrid w:val="0"/>
        </w:rPr>
        <w:t>.</w:t>
      </w:r>
    </w:p>
    <w:p w14:paraId="2CBAC5DA" w14:textId="5C30FCC5" w:rsidR="00FB1698" w:rsidRDefault="00FB1698" w:rsidP="00FB1698">
      <w:pPr>
        <w:pStyle w:val="MDPI38bullet"/>
        <w:rPr>
          <w:lang w:val="en-GB"/>
        </w:rPr>
      </w:pPr>
      <w:r w:rsidRPr="00FB1698">
        <w:rPr>
          <w:lang w:val="en-GB"/>
        </w:rPr>
        <w:t>Biofiltration techniques, such as BFs and BTFs, are primarily used to treat exhaust air that contains high levels of NH3 emissions from agricultural and livestock farms</w:t>
      </w:r>
      <w:r w:rsidR="00AD5581">
        <w:rPr>
          <w:lang w:val="en-GB"/>
        </w:rPr>
        <w:t xml:space="preserve"> </w:t>
      </w:r>
      <w:r w:rsidR="00AD5581">
        <w:rPr>
          <w:lang w:val="en-GB"/>
        </w:rPr>
        <w:fldChar w:fldCharType="begin"/>
      </w:r>
      <w:r w:rsidR="00A965E1">
        <w:rPr>
          <w:lang w:val="en-GB"/>
        </w:rPr>
        <w:instrText xml:space="preserve"> ADDIN ZOTERO_ITEM CSL_CITATION {"citationID":"ErBNZiPa","properties":{"formattedCitation":"[22]","plainCitation":"[22]","noteIndex":0},"citationItems":[{"id":1939,"uris":["http://zotero.org/users/10296591/items/2A5XFLRL"],"itemData":{"id":1939,"type":"article-journal","abstract":"This study presents the start-up and 1-year performance study of two full-scale biotrickling filters or biological air scrubbers at a pig fattening facility in terms of ammonia removal and nitrous oxide production. Two newly-built multi-stage biotrickling filters were continuously monitored for these gases and for washing water characteristics. Although pH and electrical conductivity in the washing water are used in practice as a cheap and easy way to monitor the ammonia removal efficiency of biotrickling filters at pig housing facilities, it was shown that the relation between these variables is not always straightforward. Setting up a nitrogen balance over both biotrickling filters suggested denitrification activity. Additionally, the effect of inoculation with activated sludge of a wastewater treatment plant was investigated by inoculation of one of the two biotrickling filters. The inoculated biotrickling filter showed a fast start-up of nitrification and hardly any nitrite accumulation in the washing water. The ammonia removal efficiency was higher and the nitrous oxide production was slightly lower in the inoculated biotrickling filter compared to the non-inoculated.","container-title":"Biosystems Engineering","DOI":"10.1016/j.biosystemseng.2019.10.014","ISSN":"1537-5110","journalAbbreviation":"Biosystems Engineering","page":"178-189","source":"ScienceDirect","title":"Comparative 1-year performance study of two full-scale biotrickling filters for ammonia removal including nitrous oxide emission monitoring","volume":"188","author":[{"family":"Van der Heyden","given":"Caroline"},{"family":"Volcke","given":"Eveline I. P."},{"family":"Brusselman","given":"Eva"},{"family":"Demeyer","given":"Peter"}],"issued":{"date-parts":[["2019",12,1]]},"citation-key":"vanderheydenComparative1yearPerformance2019"}}],"schema":"https://github.com/citation-style-language/schema/raw/master/csl-citation.json"} </w:instrText>
      </w:r>
      <w:r w:rsidR="00AD5581">
        <w:rPr>
          <w:lang w:val="en-GB"/>
        </w:rPr>
        <w:fldChar w:fldCharType="separate"/>
      </w:r>
      <w:r w:rsidR="00A965E1" w:rsidRPr="00A965E1">
        <w:t>[22]</w:t>
      </w:r>
      <w:r w:rsidR="00AD5581">
        <w:rPr>
          <w:lang w:val="en-GB"/>
        </w:rPr>
        <w:fldChar w:fldCharType="end"/>
      </w:r>
      <w:r w:rsidRPr="00FB1698">
        <w:rPr>
          <w:lang w:val="en-GB"/>
        </w:rPr>
        <w:t>.</w:t>
      </w:r>
    </w:p>
    <w:p w14:paraId="6753DD55" w14:textId="77777777" w:rsidR="00F4130B" w:rsidRDefault="00F4130B" w:rsidP="00F4130B">
      <w:pPr>
        <w:pStyle w:val="MDPI38bullet"/>
        <w:numPr>
          <w:ilvl w:val="0"/>
          <w:numId w:val="0"/>
        </w:numPr>
        <w:ind w:left="3033"/>
        <w:rPr>
          <w:lang w:val="en-GB"/>
        </w:rPr>
      </w:pPr>
    </w:p>
    <w:p w14:paraId="6618EC2C" w14:textId="295607C1" w:rsidR="00685364" w:rsidRDefault="00F4130B" w:rsidP="004370CB">
      <w:pPr>
        <w:pStyle w:val="MDPI22heading2"/>
        <w:rPr>
          <w:lang w:val="en-GB"/>
        </w:rPr>
      </w:pPr>
      <w:r>
        <w:rPr>
          <w:lang w:val="en-GB"/>
        </w:rPr>
        <w:t>Siloxanes</w:t>
      </w:r>
      <w:r w:rsidR="009E27BE">
        <w:rPr>
          <w:lang w:val="en-GB"/>
        </w:rPr>
        <w:t xml:space="preserve"> and </w:t>
      </w:r>
      <w:commentRangeStart w:id="16"/>
      <w:r w:rsidR="009E27BE">
        <w:rPr>
          <w:lang w:val="en-GB"/>
        </w:rPr>
        <w:t>VOCs</w:t>
      </w:r>
      <w:r>
        <w:rPr>
          <w:lang w:val="en-GB"/>
        </w:rPr>
        <w:t xml:space="preserve"> </w:t>
      </w:r>
      <w:commentRangeEnd w:id="16"/>
      <w:r w:rsidR="00C45ABA">
        <w:rPr>
          <w:rStyle w:val="Rimandocommento"/>
          <w:rFonts w:eastAsia="SimSun"/>
          <w:i w:val="0"/>
          <w:snapToGrid/>
          <w:lang w:eastAsia="zh-CN" w:bidi="ar-SA"/>
        </w:rPr>
        <w:commentReference w:id="16"/>
      </w:r>
      <w:r>
        <w:rPr>
          <w:lang w:val="en-GB"/>
        </w:rPr>
        <w:t>removal</w:t>
      </w:r>
    </w:p>
    <w:p w14:paraId="730E5999" w14:textId="0B7D0509" w:rsidR="000E0B09" w:rsidRDefault="000E0B09" w:rsidP="000E0B09">
      <w:pPr>
        <w:pStyle w:val="MDPI31text"/>
        <w:rPr>
          <w:snapToGrid/>
        </w:rPr>
      </w:pPr>
      <w:r w:rsidRPr="000E0B09">
        <w:rPr>
          <w:snapToGrid/>
        </w:rPr>
        <w:t>Organosiloxanes are polymers that consist of Si-O-Si bonds, with organic groups (such as methyl or ethyl) attached to the Si atom. The substance possesses exceptional physico-chemical characteristics, such as a low surface tension, high thermal stability, and strong resistance to environmental oxidation. Organosiloxanes undergo volatilization and enter the biogas as volatile methyl siloxanes (VMS) during anaerobic digestion. VMS are commonly categorised into two types, linear and cyclic, according to their structures.</w:t>
      </w:r>
    </w:p>
    <w:p w14:paraId="473C123A" w14:textId="40319CCE" w:rsidR="004370CB" w:rsidRDefault="00E253C0" w:rsidP="00E253C0">
      <w:pPr>
        <w:pStyle w:val="MDPI31text"/>
      </w:pPr>
      <w:r w:rsidRPr="00E253C0">
        <w:t>Volatile organic compounds (VOCs) are organic compounds that readily evaporate at room temperature due to their high vapour pressure</w:t>
      </w:r>
      <w:r w:rsidR="005B63AB">
        <w:t xml:space="preserve"> </w:t>
      </w:r>
      <w:r w:rsidR="005B63AB">
        <w:fldChar w:fldCharType="begin"/>
      </w:r>
      <w:r w:rsidR="00A965E1">
        <w:instrText xml:space="preserve"> ADDIN ZOTERO_ITEM CSL_CITATION {"citationID":"xjaONCEN","properties":{"formattedCitation":"[23]","plainCitation":"[23]","noteIndex":0},"citationItems":[{"id":1937,"uris":["http://zotero.org/users/10296591/items/XJADM7GL"],"itemData":{"id":1937,"type":"webpage","abstract":"Volatile organic compounds (VOCs) are emitted as gases from certain solids or liquids. VOCs include a variety of chemicals, some of which may have short- and long-term adverse health effects.","genre":"Overviews and Factsheets","language":"en","title":"Technical Overview of Volatile Organic Compounds","URL":"https://www.epa.gov/indoor-air-quality-iaq/technical-overview-volatile-organic-compounds","author":[{"family":"US EPA","given":"OAR"}],"accessed":{"date-parts":[["2024",4,2]]},"issued":{"date-parts":[["2014",8,18]]},"citation-key":"usepaTechnicalOverviewVolatile2014"}}],"schema":"https://github.com/citation-style-language/schema/raw/master/csl-citation.json"} </w:instrText>
      </w:r>
      <w:r w:rsidR="005B63AB">
        <w:fldChar w:fldCharType="separate"/>
      </w:r>
      <w:r w:rsidR="00A965E1" w:rsidRPr="00A965E1">
        <w:t>[23]</w:t>
      </w:r>
      <w:r w:rsidR="005B63AB">
        <w:fldChar w:fldCharType="end"/>
      </w:r>
      <w:r w:rsidRPr="00E253C0">
        <w:t>. VOCs are accountable for the aromatic characteristics of smells and perfumes, as well as the presence of pollutants. While the majority of VOCs do not pose immediate toxicity, they can have adverse long-term health effects. However, certain VOCs can be hazardous to human health and can also cause harm to the environment.</w:t>
      </w:r>
      <w:r w:rsidR="00567E2F">
        <w:t xml:space="preserve"> </w:t>
      </w:r>
      <w:r w:rsidR="00D77FEA">
        <w:t>Various factors influence the biodegradability of VOCs including the presence of a well-adapted microbial community capable of using VOCs as a carbon source, the transfer of mass between gas-liquid and liquid-biofilm phases affected by VOCs properties like solubility, molecular size, and biodegradation order, and the interactions between compounds where the presence of one can impact the removal o</w:t>
      </w:r>
      <w:commentRangeStart w:id="17"/>
      <w:r w:rsidR="00D77FEA">
        <w:t>f others</w:t>
      </w:r>
      <w:commentRangeEnd w:id="17"/>
      <w:r w:rsidR="0002213C">
        <w:rPr>
          <w:rStyle w:val="Rimandocommento"/>
          <w:rFonts w:eastAsia="SimSun"/>
          <w:noProof/>
          <w:snapToGrid/>
          <w:lang w:eastAsia="zh-CN" w:bidi="ar-SA"/>
        </w:rPr>
        <w:commentReference w:id="17"/>
      </w:r>
      <w:r w:rsidR="00D77FEA">
        <w:t xml:space="preserve">. </w:t>
      </w:r>
    </w:p>
    <w:p w14:paraId="67C2D8C0" w14:textId="2482F165" w:rsidR="001338BC" w:rsidRPr="00A33231" w:rsidRDefault="00C01199" w:rsidP="00A33231">
      <w:pPr>
        <w:pStyle w:val="MDPI31text"/>
        <w:rPr>
          <w:snapToGrid/>
        </w:rPr>
      </w:pPr>
      <w:r w:rsidRPr="00866D4C">
        <w:rPr>
          <w:snapToGrid/>
        </w:rPr>
        <w:t xml:space="preserve">Mainly used </w:t>
      </w:r>
      <w:r w:rsidR="006D3F25" w:rsidRPr="00866D4C">
        <w:rPr>
          <w:snapToGrid/>
        </w:rPr>
        <w:t>physical</w:t>
      </w:r>
      <w:r w:rsidRPr="00866D4C">
        <w:rPr>
          <w:snapToGrid/>
        </w:rPr>
        <w:t>-chemical procedures for removing both Siloxanes and VOCs include activated carbon adsorption, phosphoric acid absorption, and water washing</w:t>
      </w:r>
      <w:r w:rsidR="00BA65EE">
        <w:rPr>
          <w:snapToGrid/>
        </w:rPr>
        <w:t xml:space="preserve"> </w:t>
      </w:r>
      <w:r w:rsidR="00BA65EE">
        <w:rPr>
          <w:snapToGrid/>
        </w:rPr>
        <w:fldChar w:fldCharType="begin"/>
      </w:r>
      <w:r w:rsidR="00BA65EE">
        <w:rPr>
          <w:snapToGrid/>
        </w:rPr>
        <w:instrText xml:space="preserve"> ADDIN ZOTERO_ITEM CSL_CITATION {"citationID":"rcCtNZqx","properties":{"formattedCitation":"[9,24\\uc0\\u8211{}30]","plainCitation":"[9,24–30]","noteIndex":0},"citationItems":[{"id":1565,"uris":["http://zotero.org/users/10296591/items/YQMPNX48"],"itemData":{"id":1565,"type":"article-journal","abstract":"Raw biogas generated in the anaerobic digestion (AD) process contains several undesired constituents such as H2S, CO2, NH3, siloxanes and VOCs. These gases affect the direct application of biogas, and are a prime concern in biogas utilization processes. Conventional physico-chemical biogas purification methods are energy-intensive and expensive. To promote sustainable development and environmental friendly technologies, biological biogas purification technologies can be applied. This review describes biological technologies for both upstream and downstream processing in terms of pollutant removal mechanisms and efficiency, bioreactor configurations and different operating conditions. Limitations of the biological approaches and their future scope are also highlighted. A conceptual framework Driver-Pressure-Stress-Impact-Response (DPSIR) and Strengths-Weaknesses-Opportunities-Threats (SWOT) analysis have been applied to analyse the present situation and future scope of biological biogas clean-up technologies.","container-title":"Journal of Environmental Management","DOI":"10.1016/j.jenvman.2021.114198","ISSN":"0301-4797","journalAbbreviation":"Journal of Environmental Management","page":"114198","source":"ScienceDirect","title":"Biological biogas purification: Recent developments, challenges and future prospects","title-short":"Biological biogas purification","volume":"304","author":[{"family":"Das","given":"Jewel"},{"family":"Ravishankar","given":"Harish"},{"family":"Lens","given":"Piet N. L."}],"issued":{"date-parts":[["2022",2,15]]},"citation-key":"dasBiologicalBiogasPurification2022"}},{"id":1946,"uris":["http://zotero.org/users/10296591/items/RSK4YYWZ"],"itemData":{"id":1946,"type":"article-journal","abstract":"Recently a lot of attention has been focused on volatile methyl siloxanes (VMSs) in biogas because of the costly problems deriving from the formation of silicate-based deposits in biogas-fuelled power plant equipments. Currently, VMSs are removed from biogas with high operational costs by adsorption on activated carbons. Biofiltration could be a cost-effective and environmentally friendly alternative to current technologies, leading to a decrease in the cost of biogas treatment, therefore enhancing its use for power generation. This document presents the results of biodegradation studies on VMSs aimed to investigate the possibility of using biofiltration to treat biogas. Growth of bacteria isolated from activated sludge with octamethylcyclotetrasiloxane (D4) in the vapour phase as the only carbon source was observed. 16S-rDNA-sequencing showed that the mixed population mainly contained γ-proteobacteria; within these, Pseudomonas was the dominating genus. A biotrickling filter was set up to treat different air flows with a siloxane concentration varying between 45 and 77 mg m−3. Measurements on the gas output revealed removal efficiency up to 20% compared to a control in sterile conditions.","container-title":"Clean Technologies and Environmental Policy","DOI":"10.1007/s10098-007-0141-4","ISSN":"1618-9558","issue":"2","journalAbbreviation":"Clean Techn Environ Policy","language":"en","page":"211-218","source":"Springer Link","title":"Siloxane removal from biogas by biofiltration: biodegradation studies","title-short":"Siloxane removal from biogas by biofiltration","volume":"10","author":[{"family":"Accettola","given":"Francesca"},{"family":"Guebitz","given":"Georg M."},{"family":"Schoeftner","given":"Rainer"}],"issued":{"date-parts":[["2008",5,1]]},"citation-key":"accettolaSiloxaneRemovalBiogas2008"}},{"id":1949,"uris":["http://zotero.org/users/10296591/items/ZUB5ALHE"],"itemData":{"id":1949,"type":"article-journal","abstract":"Organosilicon compounds are the most undesirable compounds for the energy recovery of biogas. These compounds are still resistant to biodegradation when biotechnologies are considered for biogas purification. Herein we isolated 52 bacterial species from anaerobic batch enrichment cultures (BEC) saturated with D4 and from an anaerobic lab-scale biotrickling filter (BTF) fed with a gas flow containing D4 as unique carbon source. Among those Methylibium sp. and Pseudomonas aeruginosa showed the highest capacity to remove D4 (53.04%</w:instrText>
      </w:r>
      <w:r w:rsidR="00BA65EE">
        <w:rPr>
          <w:rFonts w:ascii="Times New Roman" w:hAnsi="Times New Roman"/>
          <w:snapToGrid/>
        </w:rPr>
        <w:instrText> </w:instrText>
      </w:r>
      <w:r w:rsidR="00BA65EE">
        <w:rPr>
          <w:rFonts w:cs="Palatino Linotype"/>
          <w:snapToGrid/>
        </w:rPr>
        <w:instrText>±</w:instrText>
      </w:r>
      <w:r w:rsidR="00BA65EE">
        <w:rPr>
          <w:rFonts w:ascii="Times New Roman" w:hAnsi="Times New Roman"/>
          <w:snapToGrid/>
        </w:rPr>
        <w:instrText> </w:instrText>
      </w:r>
      <w:r w:rsidR="00BA65EE">
        <w:rPr>
          <w:snapToGrid/>
        </w:rPr>
        <w:instrText>0.03 and 24.42%</w:instrText>
      </w:r>
      <w:r w:rsidR="00BA65EE">
        <w:rPr>
          <w:rFonts w:ascii="Times New Roman" w:hAnsi="Times New Roman"/>
          <w:snapToGrid/>
        </w:rPr>
        <w:instrText> </w:instrText>
      </w:r>
      <w:r w:rsidR="00BA65EE">
        <w:rPr>
          <w:rFonts w:cs="Palatino Linotype"/>
          <w:snapToGrid/>
        </w:rPr>
        <w:instrText>±</w:instrText>
      </w:r>
      <w:r w:rsidR="00BA65EE">
        <w:rPr>
          <w:rFonts w:ascii="Times New Roman" w:hAnsi="Times New Roman"/>
          <w:snapToGrid/>
        </w:rPr>
        <w:instrText> </w:instrText>
      </w:r>
      <w:r w:rsidR="00BA65EE">
        <w:rPr>
          <w:snapToGrid/>
        </w:rPr>
        <w:instrText>0.02, respectively). Contrarily, co-culture evaluation treatment for the biodegradation of siloxanes together with volatile organic compounds removed a lower concentration of D4 compared to toluene and limonene, which were completely removed. Remarkably, the siloxane D5 proved to be more biodegradable than D4. Substrates removal values achieved by Methylibium sp. suggested that this bacterial isolate could be used in biological removal technologies of siloxanes.","container-title":"Chemosphere","DOI":"10.1016/j.chemosphere.2019.124908","ISSN":"0045-6535","journalAbbreviation":"Chemosphere","page":"124908","source":"ScienceDirect","title":"Potential use of &lt;i&gt;Methylibium&lt;/i&gt; sp. as a biodegradation tool in organosilicon and volatile compounds removal for biogas upgrading","volume":"240","author":[{"family":"Boada","given":"Ellana"},{"family":"Santos-Clotas","given":"Eric"},{"family":"Bertran","given":"Salvador"},{"family":"Cabrera-Codony","given":"Alba"},{"family":"Martín","given":"Maria J."},{"family":"Bañeras","given":"Lluís"},{"family":"Gich","given":"Frederic"}],"issued":{"date-parts":[["2020",2,1]]},"citation-key":"boadaPotentialUseMethylibium2020"}},{"id":1900,"uris":["http://zotero.org/users/10296591/items/PYVYXK9N"],"itemData":{"id":1900,"type":"article-journal","abstract":"This paper presents an overview of biogas compositions originating from agriculture and the organic fraction of municipal solid waste. An intensive data compilation was performed from literature, plant data from an EU project (Waste2Watts) and from sampling campaigns at 5 different anaerobic digesters in Switzerland. Besides reporting the major components of biogas i.e. methane and carbon dioxide, the concentration of minor components such as nitrogen and oxygen, as well as trace amounts of sulfur compounds (H2S, mercaptans, sulfides, etc.), silicon compounds (siloxanes, silanes), ammonia, halogenated compounds, and other volatile organic compounds (VOCs) are reported. These trace compounds can present a significant challenge to the energetic use of biogas, specifically in the use of novel, high-efficient processes such as high temperature fuel cells or catalytic fuel upgrading units. H2S and other sulfur compounds are the major concern, as they are abundantly found in agriculture biogas; unlike silicon compounds, which are generally exist in low or undetectable levels.","container-title":"Renewable Energy","DOI":"10.1016/j.renene.2021.09.100","ISSN":"0960-1481","journalAbbreviation":"Renewable Energy","page":"1000-1007","source":"ScienceDirect","title":"Biogas composition from agricultural sources and organic fraction of municipal solid waste","volume":"181","author":[{"family":"Calbry-Muzyka","given":"Adelaide"},{"family":"Madi","given":"Hossein"},{"family":"Rüsch-Pfund","given":"Florian"},{"family":"Gandiglio","given":"Marta"},{"family":"Biollaz","given":"Serge"}],"issued":{"date-parts":[["2022",1,1]]},"citation-key":"calbry-muzykaBiogasCompositionAgricultural2022"}},{"id":1956,"uris":["http://zotero.org/users/10296591/items/9KNFGF7F"],"itemData":{"id":1956,"type":"article-journal","abstract":"This study investigates the conversion of sewage sludge from wastewater treatment plants (WWTP) into biomethane for automotive fuel or grid injection. A prototype plant was monitored in Northern Italy, based on vacuum swing adsorption (VSA) on synthetic zeolite 13×: this biogas upgrading method is similar to pressure swing adsorption (PSA) and commonly used for other kinds of biomass. Measurements of biogas inlet, biomethane outlet and off-gas were performed including CH4, CO2, CO, H2, O2, N2, HCl, HF, NH3, H2S and volatile organic compounds (VOCs). Critical levels were observed in the biogas for of H2S and HCl, whose concentrations were 1570 and 26.8</w:instrText>
      </w:r>
      <w:r w:rsidR="00BA65EE">
        <w:rPr>
          <w:rFonts w:ascii="Times New Roman" w:hAnsi="Times New Roman"/>
          <w:snapToGrid/>
        </w:rPr>
        <w:instrText> </w:instrText>
      </w:r>
      <w:r w:rsidR="00BA65EE">
        <w:rPr>
          <w:snapToGrid/>
        </w:rPr>
        <w:instrText>mg</w:instrText>
      </w:r>
      <w:r w:rsidR="00BA65EE">
        <w:rPr>
          <w:rFonts w:ascii="Times New Roman" w:hAnsi="Times New Roman"/>
          <w:snapToGrid/>
        </w:rPr>
        <w:instrText> </w:instrText>
      </w:r>
      <w:r w:rsidR="00BA65EE">
        <w:rPr>
          <w:snapToGrid/>
        </w:rPr>
        <w:instrText>m</w:instrText>
      </w:r>
      <w:r w:rsidR="00BA65EE">
        <w:rPr>
          <w:rFonts w:cs="Palatino Linotype"/>
          <w:snapToGrid/>
        </w:rPr>
        <w:instrText>−</w:instrText>
      </w:r>
      <w:r w:rsidR="00BA65EE">
        <w:rPr>
          <w:snapToGrid/>
        </w:rPr>
        <w:instrText>3, respectively. On the other hand, the concentration of halogenated VOCs (including tetrachloroethylene and traces of perfluoroalkilated substances, PFAS) and mercaptans were relatively low. A simultaneous and reversible adsorption on 13× zeolite was achieved for H2S and CO2, and carbon filters played a minor role in desulfurisation. The presence of HCl is due to clarifying agents, and its removal is necessary in order to meet the required biomethane characteristics: an additional carbon-supported basic adsorbent was successfully used to remove this contaminant. This study also highlights the interference of CO2 towards HCl if sampling is performed in compliance with the new EU standard for biomethane. High total volatile silicon (TVS) was confirmed in sewage sludge biogas, with a major contribution of siloxane D5: the suitability of this compound as an indicator of total siloxanes is discussed. Results demonstrate that volatile methyl siloxanes (VMS) do not represent a critical issue for the VSA upgrading methodology.","container-title":"Journal of Environmental Management","DOI":"10.1016/j.jenvman.2018.03.113","ISSN":"0301-4797","journalAbbreviation":"Journal of Environmental Management","page":"288-296","source":"ScienceDirect","title":"Characterisation and cleaning of biogas from sewage sludge for biomethane production","volume":"217","author":[{"family":"Paolini","given":"Valerio"},{"family":"Petracchini","given":"Francesco"},{"family":"Carnevale","given":"Monica"},{"family":"Gallucci","given":"Francesco"},{"family":"Perilli","given":"Mattia"},{"family":"Esposito","given":"Giulio"},{"family":"Segreto","given":"Marco"},{"family":"Occulti","given":"Leandro Galanti"},{"family":"Scaglione","given":"Davide"},{"family":"Ianniello","given":"Antonietta"},{"family":"Frattoni","given":"Massimiliano"}],"issued":{"date-parts":[["2018",7,1]]},"citation-key":"paoliniCharacterisationCleaningBiogas2018"}},{"id":1951,"uris":["http://zotero.org/users/10296591/items/BH86XAWL"],"itemData":{"id":1951,"type":"article-journal","abstract":"The removal of siloxanes (D4 and D5) and volatile organic contaminants (hexane, toluene and limonene) typically found in sewage biogas was investigated in a lab-scale biotrickling filter (BTF) packed with lava rock under anoxic conditions. Complete removal efficiencies for toluene and limonene were recorded at all empty bed residence time (EBRT) tested. The influence of EBRT was remarkable on the abatement of D5, whose removal decreased from 37% at 14.5</w:instrText>
      </w:r>
      <w:r w:rsidR="00BA65EE">
        <w:rPr>
          <w:rFonts w:ascii="Times New Roman" w:hAnsi="Times New Roman"/>
          <w:snapToGrid/>
        </w:rPr>
        <w:instrText> </w:instrText>
      </w:r>
      <w:r w:rsidR="00BA65EE">
        <w:rPr>
          <w:snapToGrid/>
        </w:rPr>
        <w:instrText>min to 16% at 4</w:instrText>
      </w:r>
      <w:r w:rsidR="00BA65EE">
        <w:rPr>
          <w:rFonts w:ascii="Times New Roman" w:hAnsi="Times New Roman"/>
          <w:snapToGrid/>
        </w:rPr>
        <w:instrText> </w:instrText>
      </w:r>
      <w:r w:rsidR="00BA65EE">
        <w:rPr>
          <w:snapToGrid/>
        </w:rPr>
        <w:instrText xml:space="preserve">min, while the removal of D4 and hexane remained below 16%. The packing material was supplemented with 20% of activated carbon aiming at increasing the mass transfer of the most hydrophobic pollutants. This strategy supported high removal efficiencies of 43 and 45% for hexane and D5 at the lowest EBRT. CO2 and silica were identified as mineralization products along with the presence of metabolites in the trickling solution such as dimethylsilanediol, 2-carene and α-terpinene.","container-title":"Bioresource Technology","DOI":"10.1016/j.biortech.2019.122136","ISSN":"0960-8524","journalAbbreviation":"Bioresource Technology","page":"122136","source":"ScienceDirect","title":"Efficient removal of siloxanes and volatile organic compounds from sewage biogas by an anoxic biotrickling filter supplemented with activated carbon","volume":"294","author":[{"family":"Santos-Clotas","given":"Eric"},{"family":"Cabrera-Codony","given":"Alba"},{"family":"Boada","given":"Ellana"},{"family":"Gich","given":"Frederic"},{"family":"Muñoz","given":"Raúl"},{"family":"Martín","given":"Maria J."}],"issued":{"date-parts":[["2019",12,1]]},"citation-key":"santos-clotasEfficientRemovalSiloxanes2019"}},{"id":1948,"uris":["http://zotero.org/users/10296591/items/9SWHLGIX"],"itemData":{"id":1948,"type":"article-journal","abstract":"Volatile methylsiloxanes (VMS) exist as trace impurities in biogas and hamper the effective utilization of biogas. Various technologies, including adsorption, absorption, membrane separation and biological degradation, are used for the removal of VMS in biogas purification process. This work aims to summarize the recent advances of these technologies. Their advantages/disadvantages and factors that affect the removal efficiency of VMS are analyzed and discussed. Particular attention is paid to adsorption for its highest purification efficiency among the current VMS control technologies. Decrease of the adsorbed capacity under high humidity atmosphere and incomplete desorption are unavoidable conundrums at the present stage. The origination and influenced pathways of these issues are elaborated. Finally, research directions of these technologies for a further development are suggested to fulfill a high VMS removal efficiency and deep understanding of mechanisms.","container-title":"Critical Reviews in Environmental Science and Technology","DOI":"10.1080/10643389.2019.1607443","ISSN":"1064-3389","issue":"24","note":"publisher: Taylor &amp; Francis\n_eprint: https://doi.org/10.1080/10643389.2019.1607443","page":"2257–2313","source":"Taylor and Francis+NEJM","title":"Recent advances in technologies for the removal of volatile methylsiloxanes: A case in biogas purification process","title-short":"Recent advances in technologies for the removal of volatile methylsiloxanes","volume":"49","author":[{"family":"Wang","given":"Gang"},{"family":"Zhang","given":"Zhongshen"},{"family":"Hao","given":"Zhengping"}],"issued":{"date-parts":[["2019",12,17]]},"citation-key":"wangRecentAdvancesTechnologies2019"}},{"id":1954,"uris":["http://zotero.org/users/10296591/items/2TYR5FHW"],"itemData":{"id":1954,"type":"article-journal","abstract":"This study tested the feasibility of using a low-cost biofilter and an activated carbon filter to remove siloxanes from solid-state anaerobic digesters that had unsteady biogas production. The digesters were dosed with three commonly found siloxanes, D3 (Hexamethylcyclotrisiloxane), D4 (Octamethylcyclotetrasiloxane), and D5 (Decamethylcyclopentasiloxane). The removal efficiency of siloxanes by a biofilter and an activated carbon filter integrated system was compared to that using an activated carbon filter only. All solid-state anaerobic digesters were healthy throughout the 42-day test. The results showed that both methods removed siloxanes at a relatively consistent level, regardless of the fluctuating biogas yields. On average, the biofilter-activated carbon filter system showed 98.13%, 96.61%, and 78.58% removal efficiency for siloxanes D3, D4, and D5, respectively, while the ones with an activated carbon filter only gave 91.39%, 81.54%, and 69.43%. Likely, the biofilter either directly captured siloxanes from biogas or partially removed water vapor from biogas which enhanced siloxanes removal in the subsequent activated carbon filter.","container-title":"Journal of Environmental Chemical Engineering","DOI":"10.1016/j.jece.2019.103284","ISSN":"2213-3437","issue":"5","journalAbbreviation":"Journal of Environmental Chemical Engineering","page":"103284","source":"ScienceDirect","title":"Online removal of volatile siloxanes in solid-state anaerobic digester biogas using a biofilter and an activated carbon filter","volume":"7","author":[{"family":"Yang","given":"Liangcheng"},{"family":"Corsolini","given":"Summer I."}],"issued":{"date-parts":[["2019",10,1]]},"citation-key":"yangOnlineRemovalVolatile2019"},"label":"page"}],"schema":"https://github.com/citation-style-language/schema/raw/master/csl-citation.json"} </w:instrText>
      </w:r>
      <w:r w:rsidR="00BA65EE">
        <w:rPr>
          <w:snapToGrid/>
        </w:rPr>
        <w:fldChar w:fldCharType="separate"/>
      </w:r>
      <w:r w:rsidR="00BA65EE" w:rsidRPr="00BA65EE">
        <w:rPr>
          <w:szCs w:val="24"/>
        </w:rPr>
        <w:t>[9,24–30]</w:t>
      </w:r>
      <w:r w:rsidR="00BA65EE">
        <w:rPr>
          <w:snapToGrid/>
        </w:rPr>
        <w:fldChar w:fldCharType="end"/>
      </w:r>
      <w:r w:rsidRPr="00866D4C">
        <w:rPr>
          <w:snapToGrid/>
        </w:rPr>
        <w:t>.</w:t>
      </w:r>
      <w:r w:rsidR="00866D4C" w:rsidRPr="00866D4C">
        <w:rPr>
          <w:snapToGrid/>
        </w:rPr>
        <w:t xml:space="preserve"> </w:t>
      </w:r>
      <w:r w:rsidR="00866D4C" w:rsidRPr="00866D4C">
        <w:rPr>
          <w:snapToGrid/>
        </w:rPr>
        <w:t>Biological methods such as BF), BTFs, and BSs have primarily been evaluated in laboratory settings. The bioreactors exhibited a low removal efficiency in the majority of cases due to extended gas residence times. Of the bioreactor configurations mentioned, BTFs exhibit superior VOCs. Furthermore, BTFs provide effective management in terms of regulating nutrient delivery, pH levels, and the elimination of harmful byproducts.</w:t>
      </w:r>
    </w:p>
    <w:p w14:paraId="49A28FAB" w14:textId="08A0BE5A" w:rsidR="00C9290D" w:rsidRDefault="00A33231" w:rsidP="00A33231">
      <w:pPr>
        <w:pStyle w:val="MDPI21heading1"/>
        <w:numPr>
          <w:ilvl w:val="0"/>
          <w:numId w:val="24"/>
        </w:numPr>
      </w:pPr>
      <w:r>
        <w:t>Upgrading technologies</w:t>
      </w:r>
    </w:p>
    <w:p w14:paraId="2EEEDA41" w14:textId="5B5C9590" w:rsidR="00A33231" w:rsidRPr="001F31D1" w:rsidRDefault="00A33231" w:rsidP="00A33231">
      <w:pPr>
        <w:pStyle w:val="MDPI31text"/>
      </w:pPr>
      <w:r>
        <w:t>wdwdwdwdwdw</w:t>
      </w:r>
    </w:p>
    <w:p w14:paraId="212F0B67" w14:textId="77777777" w:rsidR="00C9290D" w:rsidRPr="00325902" w:rsidRDefault="00C9290D" w:rsidP="00C9290D">
      <w:pPr>
        <w:pStyle w:val="MDPI21heading1"/>
      </w:pPr>
      <w:r w:rsidRPr="00325902">
        <w:t>4. Discussion</w:t>
      </w:r>
    </w:p>
    <w:p w14:paraId="24D52498" w14:textId="77777777" w:rsidR="00C9290D" w:rsidRPr="00325902" w:rsidRDefault="00C9290D" w:rsidP="00617338">
      <w:pPr>
        <w:pStyle w:val="MDPI31text"/>
      </w:pPr>
      <w:r w:rsidRPr="00325902">
        <w:t xml:space="preserve">Authors should discuss the results and how they can be </w:t>
      </w:r>
      <w:r w:rsidR="00BD3A5E">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1FE99B36" w14:textId="77777777" w:rsidR="00C9290D" w:rsidRPr="00325902" w:rsidRDefault="00C9290D" w:rsidP="00C91554">
      <w:pPr>
        <w:pStyle w:val="MDPI21heading1"/>
      </w:pPr>
      <w:r>
        <w:t>5. Conclusions</w:t>
      </w:r>
    </w:p>
    <w:p w14:paraId="5FF41EBD" w14:textId="77777777" w:rsidR="00C9290D" w:rsidRDefault="00C9290D" w:rsidP="00617338">
      <w:pPr>
        <w:pStyle w:val="MDPI31text"/>
      </w:pPr>
      <w:r w:rsidRPr="00325902">
        <w:t xml:space="preserve">This section is </w:t>
      </w:r>
      <w:r w:rsidR="00BD3A5E">
        <w:t xml:space="preserve">not mandatory but </w:t>
      </w:r>
      <w:r w:rsidRPr="00325902">
        <w:t>can be added to the manuscript if the discussion is unusually long or complex.</w:t>
      </w:r>
    </w:p>
    <w:p w14:paraId="334C1460" w14:textId="77777777" w:rsidR="00C9290D" w:rsidRDefault="00C9290D" w:rsidP="00C9290D">
      <w:pPr>
        <w:pStyle w:val="MDPI21heading1"/>
      </w:pPr>
      <w:r>
        <w:t>6. Patents</w:t>
      </w:r>
    </w:p>
    <w:p w14:paraId="08B666F1" w14:textId="77777777" w:rsidR="00C9290D" w:rsidRDefault="00C9290D" w:rsidP="00617338">
      <w:pPr>
        <w:pStyle w:val="MDPI31text"/>
      </w:pPr>
      <w:r>
        <w:t xml:space="preserve">This section is </w:t>
      </w:r>
      <w:r w:rsidR="00BD3A5E">
        <w:t xml:space="preserve">not mandatory but </w:t>
      </w:r>
      <w:r>
        <w:t>may be added if there are patents resulting from the work reported in this manuscript.</w:t>
      </w:r>
    </w:p>
    <w:p w14:paraId="5897EAA4" w14:textId="77777777" w:rsidR="00C9290D" w:rsidRDefault="00C9290D" w:rsidP="00A73E8E">
      <w:pPr>
        <w:pStyle w:val="MDPI62BackMatter"/>
        <w:spacing w:before="240"/>
      </w:pPr>
      <w:r w:rsidRPr="00FA04F1">
        <w:rPr>
          <w:b/>
        </w:rPr>
        <w:t>Supplementary Materials:</w:t>
      </w:r>
      <w:r w:rsidR="00490D16">
        <w:rPr>
          <w:b/>
        </w:rPr>
        <w:t xml:space="preserve"> </w:t>
      </w:r>
      <w:r w:rsidR="008C3A1F">
        <w:t>The following supporting information can be downloaded at: www.mdpi.com/xxx/s1, Figure S1: title; Table S1: title; Video S1: title.</w:t>
      </w:r>
    </w:p>
    <w:p w14:paraId="57116D2B" w14:textId="18E67A0C" w:rsidR="00C9290D" w:rsidRPr="00613B31" w:rsidRDefault="00C9290D" w:rsidP="00C9290D">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BD3A5E">
        <w:t xml:space="preserve"> </w:t>
      </w:r>
      <w:r w:rsidR="00F92617">
        <w:t xml:space="preserve">Please turn to the </w:t>
      </w:r>
      <w:hyperlink r:id="rId20" w:history="1">
        <w:r w:rsidR="001D3076">
          <w:rPr>
            <w:rStyle w:val="Collegamentoipertestuale"/>
          </w:rPr>
          <w:t>CRediT taxonomy</w:t>
        </w:r>
      </w:hyperlink>
      <w:r w:rsidR="00F92617">
        <w:t xml:space="preserve"> </w:t>
      </w:r>
      <w:r w:rsidRPr="00613B31">
        <w:t>for the term explanation. Authorship must be limited to those who have contributed substantially to the work reported.</w:t>
      </w:r>
    </w:p>
    <w:p w14:paraId="5295F16C" w14:textId="77777777" w:rsidR="00C9290D" w:rsidRPr="00613B31" w:rsidRDefault="00C9290D" w:rsidP="00C9290D">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BD3A5E">
        <w:t xml:space="preserve">funding. </w:t>
      </w:r>
      <w:r w:rsidR="00F92617">
        <w:t xml:space="preserve">Any errors may affect your future </w:t>
      </w:r>
      <w:r w:rsidRPr="00613B31">
        <w:t>funding.</w:t>
      </w:r>
    </w:p>
    <w:p w14:paraId="0DC525FD" w14:textId="77777777" w:rsidR="004946BF" w:rsidRPr="004946BF" w:rsidRDefault="004946BF" w:rsidP="004946BF">
      <w:pPr>
        <w:pStyle w:val="MDPI62BackMatter"/>
      </w:pPr>
      <w:r w:rsidRPr="004946BF">
        <w:rPr>
          <w:b/>
        </w:rPr>
        <w:t>Data Availability Statement:</w:t>
      </w:r>
      <w:r w:rsidRPr="004946BF">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1ECF9A9C" w14:textId="1941D640" w:rsidR="00C9290D" w:rsidRPr="00613B31" w:rsidRDefault="00C9290D" w:rsidP="00C9290D">
      <w:pPr>
        <w:pStyle w:val="MDPI62BackMatter"/>
      </w:pPr>
      <w:r w:rsidRPr="00613B31">
        <w:rPr>
          <w:b/>
        </w:rPr>
        <w:t>Acknowledgments:</w:t>
      </w:r>
      <w:r w:rsidRPr="00613B31">
        <w:t xml:space="preserve"> </w:t>
      </w:r>
      <w:r w:rsidR="00BD3A5E">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1D6B14FC" w14:textId="546D87A1" w:rsidR="00C9290D" w:rsidRPr="00613B31" w:rsidRDefault="00C9290D" w:rsidP="00C9290D">
      <w:pPr>
        <w:pStyle w:val="MDPI62BackMatter"/>
      </w:pPr>
      <w:r w:rsidRPr="00613B31">
        <w:rPr>
          <w:b/>
        </w:rPr>
        <w:t>Conflicts of Interest:</w:t>
      </w:r>
      <w:r w:rsidRPr="00613B31">
        <w:t xml:space="preserve"> Declare conflicts of interest or state “The </w:t>
      </w:r>
      <w:r w:rsidR="00C44F96">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AA5D7B">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D315A0">
        <w:t>The funders had no role in the design of the study; in the collection, analyses, or interpretation of data; in the writing of the manuscript; or in the decision to publish the results</w:t>
      </w:r>
      <w:r w:rsidRPr="00613B31">
        <w:t>”.</w:t>
      </w:r>
    </w:p>
    <w:p w14:paraId="3010D7DF" w14:textId="77777777" w:rsidR="001225DA" w:rsidRDefault="001225DA" w:rsidP="00C9290D">
      <w:pPr>
        <w:adjustRightInd w:val="0"/>
        <w:snapToGrid w:val="0"/>
        <w:spacing w:before="240" w:after="60" w:line="228" w:lineRule="auto"/>
        <w:ind w:left="2608"/>
        <w:rPr>
          <w:b/>
          <w:bCs/>
          <w:szCs w:val="18"/>
          <w:lang w:bidi="en-US"/>
        </w:rPr>
      </w:pPr>
      <w:r>
        <w:rPr>
          <w:b/>
          <w:bCs/>
          <w:szCs w:val="18"/>
          <w:lang w:bidi="en-US"/>
        </w:rPr>
        <w:br w:type="page"/>
      </w:r>
    </w:p>
    <w:p w14:paraId="11365510" w14:textId="77777777" w:rsidR="00C9290D" w:rsidRPr="00613B31" w:rsidRDefault="00C9290D" w:rsidP="00C9290D">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6C6A127D" w14:textId="77777777" w:rsidR="00C9290D" w:rsidRPr="00613B31" w:rsidRDefault="00C9290D" w:rsidP="00617338">
      <w:pPr>
        <w:pStyle w:val="MDPI31text"/>
      </w:pPr>
      <w:r w:rsidRPr="00613B31">
        <w:t>The appendix is an optional section that can contain details and data supplemental to the main text</w:t>
      </w:r>
      <w:r w:rsidR="00F92617">
        <w:t xml:space="preserve">—for example, explanations of experimental </w:t>
      </w:r>
      <w:r w:rsidR="00BD3A5E">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C5430C8" w14:textId="77777777" w:rsidR="00C9290D" w:rsidRPr="00613B31" w:rsidRDefault="00C9290D" w:rsidP="00C91554">
      <w:pPr>
        <w:adjustRightInd w:val="0"/>
        <w:snapToGrid w:val="0"/>
        <w:spacing w:before="240" w:after="60" w:line="228" w:lineRule="auto"/>
        <w:ind w:left="2608"/>
        <w:rPr>
          <w:b/>
          <w:bCs/>
          <w:szCs w:val="18"/>
          <w:lang w:bidi="en-US"/>
        </w:rPr>
      </w:pPr>
      <w:r w:rsidRPr="00613B31">
        <w:rPr>
          <w:b/>
          <w:bCs/>
          <w:szCs w:val="18"/>
          <w:lang w:bidi="en-US"/>
        </w:rPr>
        <w:t>Appendix B</w:t>
      </w:r>
    </w:p>
    <w:p w14:paraId="04E04DBD" w14:textId="77777777" w:rsidR="00C9290D" w:rsidRPr="00613B31" w:rsidRDefault="00C9290D" w:rsidP="00617338">
      <w:pPr>
        <w:pStyle w:val="MDPI31text"/>
      </w:pPr>
      <w:r w:rsidRPr="00613B31">
        <w:t xml:space="preserve">All appendix sections must </w:t>
      </w:r>
      <w:r w:rsidR="00BD3A5E">
        <w:t>be cited in the main text. In the appendices, Figures, Tables, etc. should be labeled starting with “A”—e.g., Figure A1, Figure A2, etc.</w:t>
      </w:r>
    </w:p>
    <w:p w14:paraId="2C130069" w14:textId="77777777" w:rsidR="00C9290D" w:rsidRPr="00FA04F1" w:rsidRDefault="00C9290D" w:rsidP="00A73E8E">
      <w:pPr>
        <w:pStyle w:val="MDPI21heading1"/>
        <w:ind w:left="0"/>
      </w:pPr>
      <w:r w:rsidRPr="00FA04F1">
        <w:t>References</w:t>
      </w:r>
    </w:p>
    <w:p w14:paraId="46B29826" w14:textId="77777777" w:rsidR="00BA65EE" w:rsidRPr="00BA65EE" w:rsidRDefault="00C10CC5" w:rsidP="00BA65EE">
      <w:pPr>
        <w:pStyle w:val="Bibliografia"/>
        <w:rPr>
          <w:sz w:val="18"/>
          <w:szCs w:val="24"/>
        </w:rPr>
      </w:pPr>
      <w:r>
        <w:fldChar w:fldCharType="begin"/>
      </w:r>
      <w:r w:rsidR="00A965E1">
        <w:instrText xml:space="preserve"> ADDIN ZOTERO_BIBL {"uncited":[],"omitted":[],"custom":[]} CSL_BIBLIOGRAPHY </w:instrText>
      </w:r>
      <w:r>
        <w:fldChar w:fldCharType="separate"/>
      </w:r>
      <w:r w:rsidR="00BA65EE" w:rsidRPr="00BA65EE">
        <w:rPr>
          <w:sz w:val="18"/>
          <w:szCs w:val="24"/>
        </w:rPr>
        <w:t xml:space="preserve">1. </w:t>
      </w:r>
      <w:r w:rsidR="00BA65EE" w:rsidRPr="00BA65EE">
        <w:rPr>
          <w:sz w:val="18"/>
          <w:szCs w:val="24"/>
        </w:rPr>
        <w:tab/>
        <w:t>IRENA_RE_Capacity_Statistics_2022.Pdf.</w:t>
      </w:r>
    </w:p>
    <w:p w14:paraId="4C83C36B" w14:textId="77777777" w:rsidR="00BA65EE" w:rsidRPr="00BA65EE" w:rsidRDefault="00BA65EE" w:rsidP="00BA65EE">
      <w:pPr>
        <w:pStyle w:val="Bibliografia"/>
        <w:rPr>
          <w:sz w:val="18"/>
          <w:szCs w:val="24"/>
        </w:rPr>
      </w:pPr>
      <w:r w:rsidRPr="00BA65EE">
        <w:rPr>
          <w:sz w:val="18"/>
          <w:szCs w:val="24"/>
        </w:rPr>
        <w:t xml:space="preserve">2. </w:t>
      </w:r>
      <w:r w:rsidRPr="00BA65EE">
        <w:rPr>
          <w:sz w:val="18"/>
          <w:szCs w:val="24"/>
        </w:rPr>
        <w:tab/>
        <w:t>European Climate Law - European Commission Available online: https://climate.ec.europa.eu/eu-action/european-climate-law_en (accessed on 28 March 2024).</w:t>
      </w:r>
    </w:p>
    <w:p w14:paraId="75ECC300" w14:textId="77777777" w:rsidR="00BA65EE" w:rsidRPr="00BA65EE" w:rsidRDefault="00BA65EE" w:rsidP="00BA65EE">
      <w:pPr>
        <w:pStyle w:val="Bibliografia"/>
        <w:rPr>
          <w:sz w:val="18"/>
          <w:szCs w:val="24"/>
        </w:rPr>
      </w:pPr>
      <w:r w:rsidRPr="00BA65EE">
        <w:rPr>
          <w:sz w:val="18"/>
          <w:szCs w:val="24"/>
        </w:rPr>
        <w:t xml:space="preserve">3. </w:t>
      </w:r>
      <w:r w:rsidRPr="00BA65EE">
        <w:rPr>
          <w:sz w:val="18"/>
          <w:szCs w:val="24"/>
        </w:rPr>
        <w:tab/>
        <w:t xml:space="preserve">Achinas, S.; Willem Euverink, G.J. Rambling Facets of Manure-Based Biogas Production in Europe: A Briefing. </w:t>
      </w:r>
      <w:r w:rsidRPr="00BA65EE">
        <w:rPr>
          <w:i/>
          <w:iCs/>
          <w:sz w:val="18"/>
          <w:szCs w:val="24"/>
        </w:rPr>
        <w:t>Renewable and Sustainable Energy Reviews</w:t>
      </w:r>
      <w:r w:rsidRPr="00BA65EE">
        <w:rPr>
          <w:sz w:val="18"/>
          <w:szCs w:val="24"/>
        </w:rPr>
        <w:t xml:space="preserve"> </w:t>
      </w:r>
      <w:r w:rsidRPr="00BA65EE">
        <w:rPr>
          <w:b/>
          <w:bCs/>
          <w:sz w:val="18"/>
          <w:szCs w:val="24"/>
        </w:rPr>
        <w:t>2020</w:t>
      </w:r>
      <w:r w:rsidRPr="00BA65EE">
        <w:rPr>
          <w:sz w:val="18"/>
          <w:szCs w:val="24"/>
        </w:rPr>
        <w:t xml:space="preserve">, </w:t>
      </w:r>
      <w:r w:rsidRPr="00BA65EE">
        <w:rPr>
          <w:i/>
          <w:iCs/>
          <w:sz w:val="18"/>
          <w:szCs w:val="24"/>
        </w:rPr>
        <w:t>119</w:t>
      </w:r>
      <w:r w:rsidRPr="00BA65EE">
        <w:rPr>
          <w:sz w:val="18"/>
          <w:szCs w:val="24"/>
        </w:rPr>
        <w:t>, 109566, doi:10.1016/j.rser.2019.109566.</w:t>
      </w:r>
    </w:p>
    <w:p w14:paraId="1701BCC1" w14:textId="77777777" w:rsidR="00BA65EE" w:rsidRPr="00BA65EE" w:rsidRDefault="00BA65EE" w:rsidP="00BA65EE">
      <w:pPr>
        <w:pStyle w:val="Bibliografia"/>
        <w:rPr>
          <w:sz w:val="18"/>
          <w:szCs w:val="24"/>
        </w:rPr>
      </w:pPr>
      <w:r w:rsidRPr="00BA65EE">
        <w:rPr>
          <w:sz w:val="18"/>
          <w:szCs w:val="24"/>
        </w:rPr>
        <w:t xml:space="preserve">4. </w:t>
      </w:r>
      <w:r w:rsidRPr="00BA65EE">
        <w:rPr>
          <w:sz w:val="18"/>
          <w:szCs w:val="24"/>
        </w:rPr>
        <w:tab/>
        <w:t xml:space="preserve">Johansson, V.; Lehtveer, M.; Göransson, L. Biomass in the Electricity System: A Complement to Variable Renewables or a Source of Negative Emissions? </w:t>
      </w:r>
      <w:r w:rsidRPr="00BA65EE">
        <w:rPr>
          <w:i/>
          <w:iCs/>
          <w:sz w:val="18"/>
          <w:szCs w:val="24"/>
        </w:rPr>
        <w:t>Energy</w:t>
      </w:r>
      <w:r w:rsidRPr="00BA65EE">
        <w:rPr>
          <w:sz w:val="18"/>
          <w:szCs w:val="24"/>
        </w:rPr>
        <w:t xml:space="preserve"> </w:t>
      </w:r>
      <w:r w:rsidRPr="00BA65EE">
        <w:rPr>
          <w:b/>
          <w:bCs/>
          <w:sz w:val="18"/>
          <w:szCs w:val="24"/>
        </w:rPr>
        <w:t>2019</w:t>
      </w:r>
      <w:r w:rsidRPr="00BA65EE">
        <w:rPr>
          <w:sz w:val="18"/>
          <w:szCs w:val="24"/>
        </w:rPr>
        <w:t xml:space="preserve">, </w:t>
      </w:r>
      <w:r w:rsidRPr="00BA65EE">
        <w:rPr>
          <w:i/>
          <w:iCs/>
          <w:sz w:val="18"/>
          <w:szCs w:val="24"/>
        </w:rPr>
        <w:t>168</w:t>
      </w:r>
      <w:r w:rsidRPr="00BA65EE">
        <w:rPr>
          <w:sz w:val="18"/>
          <w:szCs w:val="24"/>
        </w:rPr>
        <w:t>, 532–541, doi:10.1016/j.energy.2018.11.112.</w:t>
      </w:r>
    </w:p>
    <w:p w14:paraId="38B3055D" w14:textId="77777777" w:rsidR="00BA65EE" w:rsidRPr="00BA65EE" w:rsidRDefault="00BA65EE" w:rsidP="00BA65EE">
      <w:pPr>
        <w:pStyle w:val="Bibliografia"/>
        <w:rPr>
          <w:sz w:val="18"/>
          <w:szCs w:val="24"/>
        </w:rPr>
      </w:pPr>
      <w:r w:rsidRPr="00BA65EE">
        <w:rPr>
          <w:sz w:val="18"/>
          <w:szCs w:val="24"/>
        </w:rPr>
        <w:t xml:space="preserve">5. </w:t>
      </w:r>
      <w:r w:rsidRPr="00BA65EE">
        <w:rPr>
          <w:sz w:val="18"/>
          <w:szCs w:val="24"/>
        </w:rPr>
        <w:tab/>
        <w:t xml:space="preserve">Tshikovhi, A.; Motaung, T.E. Technologies and Innovations for Biomass Energy Production. </w:t>
      </w:r>
      <w:r w:rsidRPr="00BA65EE">
        <w:rPr>
          <w:i/>
          <w:iCs/>
          <w:sz w:val="18"/>
          <w:szCs w:val="24"/>
        </w:rPr>
        <w:t>Sustainability</w:t>
      </w:r>
      <w:r w:rsidRPr="00BA65EE">
        <w:rPr>
          <w:sz w:val="18"/>
          <w:szCs w:val="24"/>
        </w:rPr>
        <w:t xml:space="preserve"> </w:t>
      </w:r>
      <w:r w:rsidRPr="00BA65EE">
        <w:rPr>
          <w:b/>
          <w:bCs/>
          <w:sz w:val="18"/>
          <w:szCs w:val="24"/>
        </w:rPr>
        <w:t>2023</w:t>
      </w:r>
      <w:r w:rsidRPr="00BA65EE">
        <w:rPr>
          <w:sz w:val="18"/>
          <w:szCs w:val="24"/>
        </w:rPr>
        <w:t xml:space="preserve">, </w:t>
      </w:r>
      <w:r w:rsidRPr="00BA65EE">
        <w:rPr>
          <w:i/>
          <w:iCs/>
          <w:sz w:val="18"/>
          <w:szCs w:val="24"/>
        </w:rPr>
        <w:t>15</w:t>
      </w:r>
      <w:r w:rsidRPr="00BA65EE">
        <w:rPr>
          <w:sz w:val="18"/>
          <w:szCs w:val="24"/>
        </w:rPr>
        <w:t>, 12121, doi:10.3390/su151612121.</w:t>
      </w:r>
    </w:p>
    <w:p w14:paraId="46E1A50A" w14:textId="77777777" w:rsidR="00BA65EE" w:rsidRPr="00BA65EE" w:rsidRDefault="00BA65EE" w:rsidP="00BA65EE">
      <w:pPr>
        <w:pStyle w:val="Bibliografia"/>
        <w:rPr>
          <w:sz w:val="18"/>
          <w:szCs w:val="24"/>
        </w:rPr>
      </w:pPr>
      <w:r w:rsidRPr="00BA65EE">
        <w:rPr>
          <w:sz w:val="18"/>
          <w:szCs w:val="24"/>
        </w:rPr>
        <w:t xml:space="preserve">6. </w:t>
      </w:r>
      <w:r w:rsidRPr="00BA65EE">
        <w:rPr>
          <w:sz w:val="18"/>
          <w:szCs w:val="24"/>
        </w:rPr>
        <w:tab/>
        <w:t xml:space="preserve">Náthia-Neves, G.; Berni, M.; Dragone, G.; Mussatto, S.I.; Forster-Carneiro, T. Anaerobic Digestion Process: Technological Aspects and Recent Developments. </w:t>
      </w:r>
      <w:r w:rsidRPr="00BA65EE">
        <w:rPr>
          <w:i/>
          <w:iCs/>
          <w:sz w:val="18"/>
          <w:szCs w:val="24"/>
        </w:rPr>
        <w:t>Int. J. Environ. Sci. Technol.</w:t>
      </w:r>
      <w:r w:rsidRPr="00BA65EE">
        <w:rPr>
          <w:sz w:val="18"/>
          <w:szCs w:val="24"/>
        </w:rPr>
        <w:t xml:space="preserve"> </w:t>
      </w:r>
      <w:r w:rsidRPr="00BA65EE">
        <w:rPr>
          <w:b/>
          <w:bCs/>
          <w:sz w:val="18"/>
          <w:szCs w:val="24"/>
        </w:rPr>
        <w:t>2018</w:t>
      </w:r>
      <w:r w:rsidRPr="00BA65EE">
        <w:rPr>
          <w:sz w:val="18"/>
          <w:szCs w:val="24"/>
        </w:rPr>
        <w:t xml:space="preserve">, </w:t>
      </w:r>
      <w:r w:rsidRPr="00BA65EE">
        <w:rPr>
          <w:i/>
          <w:iCs/>
          <w:sz w:val="18"/>
          <w:szCs w:val="24"/>
        </w:rPr>
        <w:t>15</w:t>
      </w:r>
      <w:r w:rsidRPr="00BA65EE">
        <w:rPr>
          <w:sz w:val="18"/>
          <w:szCs w:val="24"/>
        </w:rPr>
        <w:t>, 2033–2046, doi:10.1007/s13762-018-1682-2.</w:t>
      </w:r>
    </w:p>
    <w:p w14:paraId="59854BD2" w14:textId="77777777" w:rsidR="00BA65EE" w:rsidRPr="00BA65EE" w:rsidRDefault="00BA65EE" w:rsidP="00BA65EE">
      <w:pPr>
        <w:pStyle w:val="Bibliografia"/>
        <w:rPr>
          <w:sz w:val="18"/>
          <w:szCs w:val="24"/>
        </w:rPr>
      </w:pPr>
      <w:r w:rsidRPr="00BA65EE">
        <w:rPr>
          <w:sz w:val="18"/>
          <w:szCs w:val="24"/>
        </w:rPr>
        <w:t xml:space="preserve">7. </w:t>
      </w:r>
      <w:r w:rsidRPr="00BA65EE">
        <w:rPr>
          <w:sz w:val="18"/>
          <w:szCs w:val="24"/>
        </w:rPr>
        <w:tab/>
        <w:t xml:space="preserve">Florio, C.; Fiorentino, G.; Corcelli, F.; Ulgiati, S.; Dumontet, S.; Güsewell, J.; Eltrop, L. A Life Cycle Assessment of Biomethane Production from Waste Feedstock Through Different Upgrading Technologies. </w:t>
      </w:r>
      <w:r w:rsidRPr="00BA65EE">
        <w:rPr>
          <w:i/>
          <w:iCs/>
          <w:sz w:val="18"/>
          <w:szCs w:val="24"/>
        </w:rPr>
        <w:t>Energies</w:t>
      </w:r>
      <w:r w:rsidRPr="00BA65EE">
        <w:rPr>
          <w:sz w:val="18"/>
          <w:szCs w:val="24"/>
        </w:rPr>
        <w:t xml:space="preserve"> </w:t>
      </w:r>
      <w:r w:rsidRPr="00BA65EE">
        <w:rPr>
          <w:b/>
          <w:bCs/>
          <w:sz w:val="18"/>
          <w:szCs w:val="24"/>
        </w:rPr>
        <w:t>2019</w:t>
      </w:r>
      <w:r w:rsidRPr="00BA65EE">
        <w:rPr>
          <w:sz w:val="18"/>
          <w:szCs w:val="24"/>
        </w:rPr>
        <w:t xml:space="preserve">, </w:t>
      </w:r>
      <w:r w:rsidRPr="00BA65EE">
        <w:rPr>
          <w:i/>
          <w:iCs/>
          <w:sz w:val="18"/>
          <w:szCs w:val="24"/>
        </w:rPr>
        <w:t>12</w:t>
      </w:r>
      <w:r w:rsidRPr="00BA65EE">
        <w:rPr>
          <w:sz w:val="18"/>
          <w:szCs w:val="24"/>
        </w:rPr>
        <w:t>, 718, doi:10.3390/en12040718.</w:t>
      </w:r>
    </w:p>
    <w:p w14:paraId="69BA934C" w14:textId="77777777" w:rsidR="00BA65EE" w:rsidRPr="00BA65EE" w:rsidRDefault="00BA65EE" w:rsidP="00BA65EE">
      <w:pPr>
        <w:pStyle w:val="Bibliografia"/>
        <w:rPr>
          <w:sz w:val="18"/>
          <w:szCs w:val="24"/>
        </w:rPr>
      </w:pPr>
      <w:r w:rsidRPr="00BA65EE">
        <w:rPr>
          <w:sz w:val="18"/>
          <w:szCs w:val="24"/>
        </w:rPr>
        <w:t xml:space="preserve">8. </w:t>
      </w:r>
      <w:r w:rsidRPr="00BA65EE">
        <w:rPr>
          <w:sz w:val="18"/>
          <w:szCs w:val="24"/>
        </w:rPr>
        <w:tab/>
        <w:t xml:space="preserve">Marconi, P.; Rosa, L. Role of Biomethane to Offset Natural Gas. </w:t>
      </w:r>
      <w:r w:rsidRPr="00BA65EE">
        <w:rPr>
          <w:i/>
          <w:iCs/>
          <w:sz w:val="18"/>
          <w:szCs w:val="24"/>
        </w:rPr>
        <w:t>Renewable and Sustainable Energy Reviews</w:t>
      </w:r>
      <w:r w:rsidRPr="00BA65EE">
        <w:rPr>
          <w:sz w:val="18"/>
          <w:szCs w:val="24"/>
        </w:rPr>
        <w:t xml:space="preserve"> </w:t>
      </w:r>
      <w:r w:rsidRPr="00BA65EE">
        <w:rPr>
          <w:b/>
          <w:bCs/>
          <w:sz w:val="18"/>
          <w:szCs w:val="24"/>
        </w:rPr>
        <w:t>2023</w:t>
      </w:r>
      <w:r w:rsidRPr="00BA65EE">
        <w:rPr>
          <w:sz w:val="18"/>
          <w:szCs w:val="24"/>
        </w:rPr>
        <w:t xml:space="preserve">, </w:t>
      </w:r>
      <w:r w:rsidRPr="00BA65EE">
        <w:rPr>
          <w:i/>
          <w:iCs/>
          <w:sz w:val="18"/>
          <w:szCs w:val="24"/>
        </w:rPr>
        <w:t>187</w:t>
      </w:r>
      <w:r w:rsidRPr="00BA65EE">
        <w:rPr>
          <w:sz w:val="18"/>
          <w:szCs w:val="24"/>
        </w:rPr>
        <w:t>, 113697, doi:10.1016/j.rser.2023.113697.</w:t>
      </w:r>
    </w:p>
    <w:p w14:paraId="35B1CCE9" w14:textId="77777777" w:rsidR="00BA65EE" w:rsidRPr="00BA65EE" w:rsidRDefault="00BA65EE" w:rsidP="00BA65EE">
      <w:pPr>
        <w:pStyle w:val="Bibliografia"/>
        <w:rPr>
          <w:sz w:val="18"/>
          <w:szCs w:val="24"/>
        </w:rPr>
      </w:pPr>
      <w:r w:rsidRPr="00BA65EE">
        <w:rPr>
          <w:sz w:val="18"/>
          <w:szCs w:val="24"/>
        </w:rPr>
        <w:t xml:space="preserve">9. </w:t>
      </w:r>
      <w:r w:rsidRPr="00BA65EE">
        <w:rPr>
          <w:sz w:val="18"/>
          <w:szCs w:val="24"/>
        </w:rPr>
        <w:tab/>
        <w:t xml:space="preserve">Das, J.; Ravishankar, H.; Lens, P.N.L. Biological Biogas Purification: Recent Developments, Challenges and Future Prospects. </w:t>
      </w:r>
      <w:r w:rsidRPr="00BA65EE">
        <w:rPr>
          <w:i/>
          <w:iCs/>
          <w:sz w:val="18"/>
          <w:szCs w:val="24"/>
        </w:rPr>
        <w:t>Journal of Environmental Management</w:t>
      </w:r>
      <w:r w:rsidRPr="00BA65EE">
        <w:rPr>
          <w:sz w:val="18"/>
          <w:szCs w:val="24"/>
        </w:rPr>
        <w:t xml:space="preserve"> </w:t>
      </w:r>
      <w:r w:rsidRPr="00BA65EE">
        <w:rPr>
          <w:b/>
          <w:bCs/>
          <w:sz w:val="18"/>
          <w:szCs w:val="24"/>
        </w:rPr>
        <w:t>2022</w:t>
      </w:r>
      <w:r w:rsidRPr="00BA65EE">
        <w:rPr>
          <w:sz w:val="18"/>
          <w:szCs w:val="24"/>
        </w:rPr>
        <w:t xml:space="preserve">, </w:t>
      </w:r>
      <w:r w:rsidRPr="00BA65EE">
        <w:rPr>
          <w:i/>
          <w:iCs/>
          <w:sz w:val="18"/>
          <w:szCs w:val="24"/>
        </w:rPr>
        <w:t>304</w:t>
      </w:r>
      <w:r w:rsidRPr="00BA65EE">
        <w:rPr>
          <w:sz w:val="18"/>
          <w:szCs w:val="24"/>
        </w:rPr>
        <w:t>, 114198, doi:10.1016/j.jenvman.2021.114198.</w:t>
      </w:r>
    </w:p>
    <w:p w14:paraId="010EDB9E" w14:textId="77777777" w:rsidR="00BA65EE" w:rsidRPr="00BA65EE" w:rsidRDefault="00BA65EE" w:rsidP="00BA65EE">
      <w:pPr>
        <w:pStyle w:val="Bibliografia"/>
        <w:rPr>
          <w:sz w:val="18"/>
          <w:szCs w:val="24"/>
        </w:rPr>
      </w:pPr>
      <w:r w:rsidRPr="00BA65EE">
        <w:rPr>
          <w:sz w:val="18"/>
          <w:szCs w:val="24"/>
        </w:rPr>
        <w:t xml:space="preserve">10. </w:t>
      </w:r>
      <w:r w:rsidRPr="00BA65EE">
        <w:rPr>
          <w:sz w:val="18"/>
          <w:szCs w:val="24"/>
        </w:rPr>
        <w:tab/>
        <w:t xml:space="preserve">Das, J.; Rene, E.R.; Dupont, C.; Dufourny, A.; Blin, J.; van Hullebusch, E.D. Performance of a Compost and Biochar Packed Biofilter for Gas-Phase Hydrogen Sulfide Removal. </w:t>
      </w:r>
      <w:r w:rsidRPr="00BA65EE">
        <w:rPr>
          <w:i/>
          <w:iCs/>
          <w:sz w:val="18"/>
          <w:szCs w:val="24"/>
        </w:rPr>
        <w:t>Bioresource Technology</w:t>
      </w:r>
      <w:r w:rsidRPr="00BA65EE">
        <w:rPr>
          <w:sz w:val="18"/>
          <w:szCs w:val="24"/>
        </w:rPr>
        <w:t xml:space="preserve"> </w:t>
      </w:r>
      <w:r w:rsidRPr="00BA65EE">
        <w:rPr>
          <w:b/>
          <w:bCs/>
          <w:sz w:val="18"/>
          <w:szCs w:val="24"/>
        </w:rPr>
        <w:t>2019</w:t>
      </w:r>
      <w:r w:rsidRPr="00BA65EE">
        <w:rPr>
          <w:sz w:val="18"/>
          <w:szCs w:val="24"/>
        </w:rPr>
        <w:t xml:space="preserve">, </w:t>
      </w:r>
      <w:r w:rsidRPr="00BA65EE">
        <w:rPr>
          <w:i/>
          <w:iCs/>
          <w:sz w:val="18"/>
          <w:szCs w:val="24"/>
        </w:rPr>
        <w:t>273</w:t>
      </w:r>
      <w:r w:rsidRPr="00BA65EE">
        <w:rPr>
          <w:sz w:val="18"/>
          <w:szCs w:val="24"/>
        </w:rPr>
        <w:t>, 581–591, doi:10.1016/j.biortech.2018.11.052.</w:t>
      </w:r>
    </w:p>
    <w:p w14:paraId="320BEF20" w14:textId="77777777" w:rsidR="00BA65EE" w:rsidRPr="00BA65EE" w:rsidRDefault="00BA65EE" w:rsidP="00BA65EE">
      <w:pPr>
        <w:pStyle w:val="Bibliografia"/>
        <w:rPr>
          <w:sz w:val="18"/>
          <w:szCs w:val="24"/>
        </w:rPr>
      </w:pPr>
      <w:r w:rsidRPr="00BA65EE">
        <w:rPr>
          <w:sz w:val="18"/>
          <w:szCs w:val="24"/>
        </w:rPr>
        <w:t xml:space="preserve">11. </w:t>
      </w:r>
      <w:r w:rsidRPr="00BA65EE">
        <w:rPr>
          <w:sz w:val="18"/>
          <w:szCs w:val="24"/>
        </w:rPr>
        <w:tab/>
        <w:t xml:space="preserve">Kennes, C.; Veiga, M.C. Inert Filter Media for the Biofiltration of Waste Gases - Characteristics and Biomass Control. </w:t>
      </w:r>
      <w:r w:rsidRPr="00BA65EE">
        <w:rPr>
          <w:i/>
          <w:iCs/>
          <w:sz w:val="18"/>
          <w:szCs w:val="24"/>
        </w:rPr>
        <w:t>Reviews in Environmental Science and Biotechnology</w:t>
      </w:r>
      <w:r w:rsidRPr="00BA65EE">
        <w:rPr>
          <w:sz w:val="18"/>
          <w:szCs w:val="24"/>
        </w:rPr>
        <w:t xml:space="preserve"> </w:t>
      </w:r>
      <w:r w:rsidRPr="00BA65EE">
        <w:rPr>
          <w:b/>
          <w:bCs/>
          <w:sz w:val="18"/>
          <w:szCs w:val="24"/>
        </w:rPr>
        <w:t>2002</w:t>
      </w:r>
      <w:r w:rsidRPr="00BA65EE">
        <w:rPr>
          <w:sz w:val="18"/>
          <w:szCs w:val="24"/>
        </w:rPr>
        <w:t xml:space="preserve">, </w:t>
      </w:r>
      <w:r w:rsidRPr="00BA65EE">
        <w:rPr>
          <w:i/>
          <w:iCs/>
          <w:sz w:val="18"/>
          <w:szCs w:val="24"/>
        </w:rPr>
        <w:t>1</w:t>
      </w:r>
      <w:r w:rsidRPr="00BA65EE">
        <w:rPr>
          <w:sz w:val="18"/>
          <w:szCs w:val="24"/>
        </w:rPr>
        <w:t>, 201–214, doi:10.1023/A:1021240500817.</w:t>
      </w:r>
    </w:p>
    <w:p w14:paraId="0EE17758" w14:textId="77777777" w:rsidR="00BA65EE" w:rsidRPr="00BA65EE" w:rsidRDefault="00BA65EE" w:rsidP="00BA65EE">
      <w:pPr>
        <w:pStyle w:val="Bibliografia"/>
        <w:rPr>
          <w:sz w:val="18"/>
          <w:szCs w:val="24"/>
        </w:rPr>
      </w:pPr>
      <w:r w:rsidRPr="00BA65EE">
        <w:rPr>
          <w:sz w:val="18"/>
          <w:szCs w:val="24"/>
        </w:rPr>
        <w:t xml:space="preserve">12. </w:t>
      </w:r>
      <w:r w:rsidRPr="00BA65EE">
        <w:rPr>
          <w:sz w:val="18"/>
          <w:szCs w:val="24"/>
        </w:rPr>
        <w:tab/>
        <w:t>Greenevo 2023.</w:t>
      </w:r>
    </w:p>
    <w:p w14:paraId="7AAC2C57" w14:textId="77777777" w:rsidR="00BA65EE" w:rsidRPr="00BA65EE" w:rsidRDefault="00BA65EE" w:rsidP="00BA65EE">
      <w:pPr>
        <w:pStyle w:val="Bibliografia"/>
        <w:rPr>
          <w:sz w:val="18"/>
          <w:szCs w:val="24"/>
        </w:rPr>
      </w:pPr>
      <w:r w:rsidRPr="00BA65EE">
        <w:rPr>
          <w:sz w:val="18"/>
          <w:szCs w:val="24"/>
        </w:rPr>
        <w:t xml:space="preserve">13. </w:t>
      </w:r>
      <w:r w:rsidRPr="00BA65EE">
        <w:rPr>
          <w:sz w:val="18"/>
          <w:szCs w:val="24"/>
        </w:rPr>
        <w:tab/>
        <w:t>DMT Clear Gas Solutions: Biogas Upgrading to Renewable Natural Gas Available online: https://www.dmt-cgs.com/ (accessed on 29 March 2024).</w:t>
      </w:r>
    </w:p>
    <w:p w14:paraId="3A2E0519" w14:textId="77777777" w:rsidR="00BA65EE" w:rsidRPr="00BA65EE" w:rsidRDefault="00BA65EE" w:rsidP="00BA65EE">
      <w:pPr>
        <w:pStyle w:val="Bibliografia"/>
        <w:rPr>
          <w:sz w:val="18"/>
          <w:szCs w:val="24"/>
        </w:rPr>
      </w:pPr>
      <w:r w:rsidRPr="00BA65EE">
        <w:rPr>
          <w:sz w:val="18"/>
          <w:szCs w:val="24"/>
        </w:rPr>
        <w:t xml:space="preserve">14. </w:t>
      </w:r>
      <w:r w:rsidRPr="00BA65EE">
        <w:rPr>
          <w:sz w:val="18"/>
          <w:szCs w:val="24"/>
        </w:rPr>
        <w:tab/>
        <w:t>Biogasclean | Biogas Cleaning, H2S Removal &amp; Desulphurization Available online: https://biogasclean.com/ (accessed on 29 March 2024).</w:t>
      </w:r>
    </w:p>
    <w:p w14:paraId="12865924" w14:textId="77777777" w:rsidR="00BA65EE" w:rsidRPr="00BA65EE" w:rsidRDefault="00BA65EE" w:rsidP="00BA65EE">
      <w:pPr>
        <w:pStyle w:val="Bibliografia"/>
        <w:rPr>
          <w:sz w:val="18"/>
          <w:szCs w:val="24"/>
        </w:rPr>
      </w:pPr>
      <w:r w:rsidRPr="00BA65EE">
        <w:rPr>
          <w:sz w:val="18"/>
          <w:szCs w:val="24"/>
        </w:rPr>
        <w:t xml:space="preserve">15. </w:t>
      </w:r>
      <w:r w:rsidRPr="00BA65EE">
        <w:rPr>
          <w:sz w:val="18"/>
          <w:szCs w:val="24"/>
        </w:rPr>
        <w:tab/>
        <w:t xml:space="preserve">Le Borgne, S.; Baquerizo, G. Microbial Ecology of Biofiltration Units Used for the Desulfurization of Biogas. </w:t>
      </w:r>
      <w:r w:rsidRPr="00BA65EE">
        <w:rPr>
          <w:i/>
          <w:iCs/>
          <w:sz w:val="18"/>
          <w:szCs w:val="24"/>
        </w:rPr>
        <w:t>ChemEngineering</w:t>
      </w:r>
      <w:r w:rsidRPr="00BA65EE">
        <w:rPr>
          <w:sz w:val="18"/>
          <w:szCs w:val="24"/>
        </w:rPr>
        <w:t xml:space="preserve"> </w:t>
      </w:r>
      <w:r w:rsidRPr="00BA65EE">
        <w:rPr>
          <w:b/>
          <w:bCs/>
          <w:sz w:val="18"/>
          <w:szCs w:val="24"/>
        </w:rPr>
        <w:t>2019</w:t>
      </w:r>
      <w:r w:rsidRPr="00BA65EE">
        <w:rPr>
          <w:sz w:val="18"/>
          <w:szCs w:val="24"/>
        </w:rPr>
        <w:t xml:space="preserve">, </w:t>
      </w:r>
      <w:r w:rsidRPr="00BA65EE">
        <w:rPr>
          <w:i/>
          <w:iCs/>
          <w:sz w:val="18"/>
          <w:szCs w:val="24"/>
        </w:rPr>
        <w:t>3</w:t>
      </w:r>
      <w:r w:rsidRPr="00BA65EE">
        <w:rPr>
          <w:sz w:val="18"/>
          <w:szCs w:val="24"/>
        </w:rPr>
        <w:t>, 72, doi:10.3390/chemengineering3030072.</w:t>
      </w:r>
    </w:p>
    <w:p w14:paraId="47167160" w14:textId="77777777" w:rsidR="00BA65EE" w:rsidRPr="00BA65EE" w:rsidRDefault="00BA65EE" w:rsidP="00BA65EE">
      <w:pPr>
        <w:pStyle w:val="Bibliografia"/>
        <w:rPr>
          <w:sz w:val="18"/>
          <w:szCs w:val="24"/>
        </w:rPr>
      </w:pPr>
      <w:r w:rsidRPr="00BA65EE">
        <w:rPr>
          <w:sz w:val="18"/>
          <w:szCs w:val="24"/>
        </w:rPr>
        <w:t xml:space="preserve">16. </w:t>
      </w:r>
      <w:r w:rsidRPr="00BA65EE">
        <w:rPr>
          <w:sz w:val="18"/>
          <w:szCs w:val="24"/>
        </w:rPr>
        <w:tab/>
        <w:t xml:space="preserve">Ren, B.; Zhao, Y.; Lyczko, N.; Nzihou, A. Current Status and Outlook of Odor Removal Technologies in Wastewater Treatment Plant. </w:t>
      </w:r>
      <w:r w:rsidRPr="00BA65EE">
        <w:rPr>
          <w:i/>
          <w:iCs/>
          <w:sz w:val="18"/>
          <w:szCs w:val="24"/>
        </w:rPr>
        <w:t>Waste Biomass Valor</w:t>
      </w:r>
      <w:r w:rsidRPr="00BA65EE">
        <w:rPr>
          <w:sz w:val="18"/>
          <w:szCs w:val="24"/>
        </w:rPr>
        <w:t xml:space="preserve"> </w:t>
      </w:r>
      <w:r w:rsidRPr="00BA65EE">
        <w:rPr>
          <w:b/>
          <w:bCs/>
          <w:sz w:val="18"/>
          <w:szCs w:val="24"/>
        </w:rPr>
        <w:t>2019</w:t>
      </w:r>
      <w:r w:rsidRPr="00BA65EE">
        <w:rPr>
          <w:sz w:val="18"/>
          <w:szCs w:val="24"/>
        </w:rPr>
        <w:t xml:space="preserve">, </w:t>
      </w:r>
      <w:r w:rsidRPr="00BA65EE">
        <w:rPr>
          <w:i/>
          <w:iCs/>
          <w:sz w:val="18"/>
          <w:szCs w:val="24"/>
        </w:rPr>
        <w:t>10</w:t>
      </w:r>
      <w:r w:rsidRPr="00BA65EE">
        <w:rPr>
          <w:sz w:val="18"/>
          <w:szCs w:val="24"/>
        </w:rPr>
        <w:t>, 1443–1458, doi:10.1007/s12649-018-0384-9.</w:t>
      </w:r>
    </w:p>
    <w:p w14:paraId="43084BAA" w14:textId="77777777" w:rsidR="00BA65EE" w:rsidRPr="00BA65EE" w:rsidRDefault="00BA65EE" w:rsidP="00BA65EE">
      <w:pPr>
        <w:pStyle w:val="Bibliografia"/>
        <w:rPr>
          <w:sz w:val="18"/>
          <w:szCs w:val="24"/>
        </w:rPr>
      </w:pPr>
      <w:r w:rsidRPr="00BA65EE">
        <w:rPr>
          <w:sz w:val="18"/>
          <w:szCs w:val="24"/>
        </w:rPr>
        <w:t xml:space="preserve">17. </w:t>
      </w:r>
      <w:r w:rsidRPr="00BA65EE">
        <w:rPr>
          <w:sz w:val="18"/>
          <w:szCs w:val="24"/>
        </w:rPr>
        <w:tab/>
        <w:t>Technologies Available online: https://www.veoliawatertechnologies.com/en/technologies-1 (accessed on 29 March 2024).</w:t>
      </w:r>
    </w:p>
    <w:p w14:paraId="304B7FCB" w14:textId="77777777" w:rsidR="00BA65EE" w:rsidRPr="00BA65EE" w:rsidRDefault="00BA65EE" w:rsidP="00BA65EE">
      <w:pPr>
        <w:pStyle w:val="Bibliografia"/>
        <w:rPr>
          <w:sz w:val="18"/>
          <w:szCs w:val="24"/>
        </w:rPr>
      </w:pPr>
      <w:r w:rsidRPr="00BA65EE">
        <w:rPr>
          <w:sz w:val="18"/>
          <w:szCs w:val="24"/>
        </w:rPr>
        <w:t xml:space="preserve">18. </w:t>
      </w:r>
      <w:r w:rsidRPr="00BA65EE">
        <w:rPr>
          <w:sz w:val="18"/>
          <w:szCs w:val="24"/>
        </w:rPr>
        <w:tab/>
        <w:t>Home - PAQUES Available online: https://en.paques.nl/ (accessed on 29 March 2024).</w:t>
      </w:r>
    </w:p>
    <w:p w14:paraId="5B7249B7" w14:textId="77777777" w:rsidR="00BA65EE" w:rsidRPr="00BA65EE" w:rsidRDefault="00BA65EE" w:rsidP="00BA65EE">
      <w:pPr>
        <w:pStyle w:val="Bibliografia"/>
        <w:rPr>
          <w:sz w:val="18"/>
          <w:szCs w:val="24"/>
        </w:rPr>
      </w:pPr>
      <w:r w:rsidRPr="00BA65EE">
        <w:rPr>
          <w:sz w:val="18"/>
          <w:szCs w:val="24"/>
        </w:rPr>
        <w:t xml:space="preserve">19. </w:t>
      </w:r>
      <w:r w:rsidRPr="00BA65EE">
        <w:rPr>
          <w:sz w:val="18"/>
          <w:szCs w:val="24"/>
        </w:rPr>
        <w:tab/>
        <w:t xml:space="preserve">González-Cortés, J.J.; Almenglo, F.; Ramírez, M.; Cantero, D. Simultaneous Removal of Ammonium from Landfill Leachate and Hydrogen Sulfide from Biogas Using a Novel Two-Stage Oxic-Anoxic System. </w:t>
      </w:r>
      <w:r w:rsidRPr="00BA65EE">
        <w:rPr>
          <w:i/>
          <w:iCs/>
          <w:sz w:val="18"/>
          <w:szCs w:val="24"/>
        </w:rPr>
        <w:t>Science of The Total Environment</w:t>
      </w:r>
      <w:r w:rsidRPr="00BA65EE">
        <w:rPr>
          <w:sz w:val="18"/>
          <w:szCs w:val="24"/>
        </w:rPr>
        <w:t xml:space="preserve"> </w:t>
      </w:r>
      <w:r w:rsidRPr="00BA65EE">
        <w:rPr>
          <w:b/>
          <w:bCs/>
          <w:sz w:val="18"/>
          <w:szCs w:val="24"/>
        </w:rPr>
        <w:t>2021</w:t>
      </w:r>
      <w:r w:rsidRPr="00BA65EE">
        <w:rPr>
          <w:sz w:val="18"/>
          <w:szCs w:val="24"/>
        </w:rPr>
        <w:t xml:space="preserve">, </w:t>
      </w:r>
      <w:r w:rsidRPr="00BA65EE">
        <w:rPr>
          <w:i/>
          <w:iCs/>
          <w:sz w:val="18"/>
          <w:szCs w:val="24"/>
        </w:rPr>
        <w:t>750</w:t>
      </w:r>
      <w:r w:rsidRPr="00BA65EE">
        <w:rPr>
          <w:sz w:val="18"/>
          <w:szCs w:val="24"/>
        </w:rPr>
        <w:t>, 141664, doi:10.1016/j.scitotenv.2020.141664.</w:t>
      </w:r>
    </w:p>
    <w:p w14:paraId="4A82C972" w14:textId="77777777" w:rsidR="00BA65EE" w:rsidRPr="00BA65EE" w:rsidRDefault="00BA65EE" w:rsidP="00BA65EE">
      <w:pPr>
        <w:pStyle w:val="Bibliografia"/>
        <w:rPr>
          <w:sz w:val="18"/>
          <w:szCs w:val="24"/>
        </w:rPr>
      </w:pPr>
      <w:r w:rsidRPr="00BA65EE">
        <w:rPr>
          <w:sz w:val="18"/>
          <w:szCs w:val="24"/>
        </w:rPr>
        <w:t xml:space="preserve">20. </w:t>
      </w:r>
      <w:r w:rsidRPr="00BA65EE">
        <w:rPr>
          <w:sz w:val="18"/>
          <w:szCs w:val="24"/>
        </w:rPr>
        <w:tab/>
        <w:t xml:space="preserve">Wang, Y.; Chang, M.; Pan, Y.; Zhang, K.; Lyu, L.; Wang, M.; Zhu, T. Performance Analysis and Optimization of Ammonium Removal in a New Biological Folded Non-Aerated Filter Reactor. </w:t>
      </w:r>
      <w:r w:rsidRPr="00BA65EE">
        <w:rPr>
          <w:i/>
          <w:iCs/>
          <w:sz w:val="18"/>
          <w:szCs w:val="24"/>
        </w:rPr>
        <w:t>Science of The Total Environment</w:t>
      </w:r>
      <w:r w:rsidRPr="00BA65EE">
        <w:rPr>
          <w:sz w:val="18"/>
          <w:szCs w:val="24"/>
        </w:rPr>
        <w:t xml:space="preserve"> </w:t>
      </w:r>
      <w:r w:rsidRPr="00BA65EE">
        <w:rPr>
          <w:b/>
          <w:bCs/>
          <w:sz w:val="18"/>
          <w:szCs w:val="24"/>
        </w:rPr>
        <w:t>2019</w:t>
      </w:r>
      <w:r w:rsidRPr="00BA65EE">
        <w:rPr>
          <w:sz w:val="18"/>
          <w:szCs w:val="24"/>
        </w:rPr>
        <w:t xml:space="preserve">, </w:t>
      </w:r>
      <w:r w:rsidRPr="00BA65EE">
        <w:rPr>
          <w:i/>
          <w:iCs/>
          <w:sz w:val="18"/>
          <w:szCs w:val="24"/>
        </w:rPr>
        <w:t>688</w:t>
      </w:r>
      <w:r w:rsidRPr="00BA65EE">
        <w:rPr>
          <w:sz w:val="18"/>
          <w:szCs w:val="24"/>
        </w:rPr>
        <w:t>, 505–512, doi:10.1016/j.scitotenv.2019.06.188.</w:t>
      </w:r>
    </w:p>
    <w:p w14:paraId="1676FDB2" w14:textId="77777777" w:rsidR="00BA65EE" w:rsidRPr="00BA65EE" w:rsidRDefault="00BA65EE" w:rsidP="00BA65EE">
      <w:pPr>
        <w:pStyle w:val="Bibliografia"/>
        <w:rPr>
          <w:sz w:val="18"/>
          <w:szCs w:val="24"/>
        </w:rPr>
      </w:pPr>
      <w:r w:rsidRPr="00BA65EE">
        <w:rPr>
          <w:sz w:val="18"/>
          <w:szCs w:val="24"/>
        </w:rPr>
        <w:t xml:space="preserve">21. </w:t>
      </w:r>
      <w:r w:rsidRPr="00BA65EE">
        <w:rPr>
          <w:sz w:val="18"/>
          <w:szCs w:val="24"/>
        </w:rPr>
        <w:tab/>
        <w:t xml:space="preserve">Pal, P. Chapter 3 - Biological Treatment Technology. In </w:t>
      </w:r>
      <w:r w:rsidRPr="00BA65EE">
        <w:rPr>
          <w:i/>
          <w:iCs/>
          <w:sz w:val="18"/>
          <w:szCs w:val="24"/>
        </w:rPr>
        <w:t>Industrial Water Treatment Process Technology</w:t>
      </w:r>
      <w:r w:rsidRPr="00BA65EE">
        <w:rPr>
          <w:sz w:val="18"/>
          <w:szCs w:val="24"/>
        </w:rPr>
        <w:t>; Pal, P., Ed.; Butterworth-Heinemann, 2017; pp. 65–144 ISBN 978-0-12-810391-3.</w:t>
      </w:r>
    </w:p>
    <w:p w14:paraId="6DEF62FD" w14:textId="77777777" w:rsidR="00BA65EE" w:rsidRPr="00BA65EE" w:rsidRDefault="00BA65EE" w:rsidP="00BA65EE">
      <w:pPr>
        <w:pStyle w:val="Bibliografia"/>
        <w:rPr>
          <w:sz w:val="18"/>
          <w:szCs w:val="24"/>
        </w:rPr>
      </w:pPr>
      <w:r w:rsidRPr="00BA65EE">
        <w:rPr>
          <w:sz w:val="18"/>
          <w:szCs w:val="24"/>
        </w:rPr>
        <w:t xml:space="preserve">22. </w:t>
      </w:r>
      <w:r w:rsidRPr="00BA65EE">
        <w:rPr>
          <w:sz w:val="18"/>
          <w:szCs w:val="24"/>
        </w:rPr>
        <w:tab/>
        <w:t xml:space="preserve">Van der Heyden, C.; Volcke, E.I.P.; Brusselman, E.; Demeyer, P. Comparative 1-Year Performance Study of Two Full-Scale Biotrickling Filters for Ammonia Removal Including Nitrous Oxide Emission Monitoring. </w:t>
      </w:r>
      <w:r w:rsidRPr="00BA65EE">
        <w:rPr>
          <w:i/>
          <w:iCs/>
          <w:sz w:val="18"/>
          <w:szCs w:val="24"/>
        </w:rPr>
        <w:t>Biosystems Engineering</w:t>
      </w:r>
      <w:r w:rsidRPr="00BA65EE">
        <w:rPr>
          <w:sz w:val="18"/>
          <w:szCs w:val="24"/>
        </w:rPr>
        <w:t xml:space="preserve"> </w:t>
      </w:r>
      <w:r w:rsidRPr="00BA65EE">
        <w:rPr>
          <w:b/>
          <w:bCs/>
          <w:sz w:val="18"/>
          <w:szCs w:val="24"/>
        </w:rPr>
        <w:t>2019</w:t>
      </w:r>
      <w:r w:rsidRPr="00BA65EE">
        <w:rPr>
          <w:sz w:val="18"/>
          <w:szCs w:val="24"/>
        </w:rPr>
        <w:t xml:space="preserve">, </w:t>
      </w:r>
      <w:r w:rsidRPr="00BA65EE">
        <w:rPr>
          <w:i/>
          <w:iCs/>
          <w:sz w:val="18"/>
          <w:szCs w:val="24"/>
        </w:rPr>
        <w:t>188</w:t>
      </w:r>
      <w:r w:rsidRPr="00BA65EE">
        <w:rPr>
          <w:sz w:val="18"/>
          <w:szCs w:val="24"/>
        </w:rPr>
        <w:t>, 178–189, doi:10.1016/j.biosystemseng.2019.10.014.</w:t>
      </w:r>
    </w:p>
    <w:p w14:paraId="13B56F23" w14:textId="77777777" w:rsidR="00BA65EE" w:rsidRPr="00BA65EE" w:rsidRDefault="00BA65EE" w:rsidP="00BA65EE">
      <w:pPr>
        <w:pStyle w:val="Bibliografia"/>
        <w:rPr>
          <w:sz w:val="18"/>
          <w:szCs w:val="24"/>
        </w:rPr>
      </w:pPr>
      <w:r w:rsidRPr="00BA65EE">
        <w:rPr>
          <w:sz w:val="18"/>
          <w:szCs w:val="24"/>
        </w:rPr>
        <w:t xml:space="preserve">23. </w:t>
      </w:r>
      <w:r w:rsidRPr="00BA65EE">
        <w:rPr>
          <w:sz w:val="18"/>
          <w:szCs w:val="24"/>
        </w:rPr>
        <w:tab/>
        <w:t>US EPA, O. Technical Overview of Volatile Organic Compounds Available online: https://www.epa.gov/indoor-air-quality-iaq/technical-overview-volatile-organic-compounds (accessed on 2 April 2024).</w:t>
      </w:r>
    </w:p>
    <w:p w14:paraId="3275427F" w14:textId="77777777" w:rsidR="00BA65EE" w:rsidRPr="00BA65EE" w:rsidRDefault="00BA65EE" w:rsidP="00BA65EE">
      <w:pPr>
        <w:pStyle w:val="Bibliografia"/>
        <w:rPr>
          <w:sz w:val="18"/>
          <w:szCs w:val="24"/>
        </w:rPr>
      </w:pPr>
      <w:r w:rsidRPr="00BA65EE">
        <w:rPr>
          <w:sz w:val="18"/>
          <w:szCs w:val="24"/>
        </w:rPr>
        <w:t xml:space="preserve">24. </w:t>
      </w:r>
      <w:r w:rsidRPr="00BA65EE">
        <w:rPr>
          <w:sz w:val="18"/>
          <w:szCs w:val="24"/>
        </w:rPr>
        <w:tab/>
        <w:t xml:space="preserve">Accettola, F.; Guebitz, G.M.; Schoeftner, R. Siloxane Removal from Biogas by Biofiltration: Biodegradation Studies. </w:t>
      </w:r>
      <w:r w:rsidRPr="00BA65EE">
        <w:rPr>
          <w:i/>
          <w:iCs/>
          <w:sz w:val="18"/>
          <w:szCs w:val="24"/>
        </w:rPr>
        <w:t>Clean Techn Environ Policy</w:t>
      </w:r>
      <w:r w:rsidRPr="00BA65EE">
        <w:rPr>
          <w:sz w:val="18"/>
          <w:szCs w:val="24"/>
        </w:rPr>
        <w:t xml:space="preserve"> </w:t>
      </w:r>
      <w:r w:rsidRPr="00BA65EE">
        <w:rPr>
          <w:b/>
          <w:bCs/>
          <w:sz w:val="18"/>
          <w:szCs w:val="24"/>
        </w:rPr>
        <w:t>2008</w:t>
      </w:r>
      <w:r w:rsidRPr="00BA65EE">
        <w:rPr>
          <w:sz w:val="18"/>
          <w:szCs w:val="24"/>
        </w:rPr>
        <w:t xml:space="preserve">, </w:t>
      </w:r>
      <w:r w:rsidRPr="00BA65EE">
        <w:rPr>
          <w:i/>
          <w:iCs/>
          <w:sz w:val="18"/>
          <w:szCs w:val="24"/>
        </w:rPr>
        <w:t>10</w:t>
      </w:r>
      <w:r w:rsidRPr="00BA65EE">
        <w:rPr>
          <w:sz w:val="18"/>
          <w:szCs w:val="24"/>
        </w:rPr>
        <w:t>, 211–218, doi:10.1007/s10098-007-0141-4.</w:t>
      </w:r>
    </w:p>
    <w:p w14:paraId="5784BF21" w14:textId="77777777" w:rsidR="00BA65EE" w:rsidRPr="00BA65EE" w:rsidRDefault="00BA65EE" w:rsidP="00BA65EE">
      <w:pPr>
        <w:pStyle w:val="Bibliografia"/>
        <w:rPr>
          <w:sz w:val="18"/>
          <w:szCs w:val="24"/>
        </w:rPr>
      </w:pPr>
      <w:r w:rsidRPr="00BA65EE">
        <w:rPr>
          <w:sz w:val="18"/>
          <w:szCs w:val="24"/>
        </w:rPr>
        <w:t xml:space="preserve">25. </w:t>
      </w:r>
      <w:r w:rsidRPr="00BA65EE">
        <w:rPr>
          <w:sz w:val="18"/>
          <w:szCs w:val="24"/>
        </w:rPr>
        <w:tab/>
        <w:t xml:space="preserve">Boada, E.; Santos-Clotas, E.; Bertran, S.; Cabrera-Codony, A.; Martín, M.J.; Bañeras, L.; Gich, F. Potential Use of </w:t>
      </w:r>
      <w:r w:rsidRPr="00BA65EE">
        <w:rPr>
          <w:i/>
          <w:iCs/>
          <w:sz w:val="18"/>
          <w:szCs w:val="24"/>
        </w:rPr>
        <w:t>Methylibium</w:t>
      </w:r>
      <w:r w:rsidRPr="00BA65EE">
        <w:rPr>
          <w:sz w:val="18"/>
          <w:szCs w:val="24"/>
        </w:rPr>
        <w:t xml:space="preserve"> Sp. as a Biodegradation Tool in Organosilicon and Volatile Compounds Removal for Biogas Upgrading. </w:t>
      </w:r>
      <w:r w:rsidRPr="00BA65EE">
        <w:rPr>
          <w:i/>
          <w:iCs/>
          <w:sz w:val="18"/>
          <w:szCs w:val="24"/>
        </w:rPr>
        <w:t>Chemosphere</w:t>
      </w:r>
      <w:r w:rsidRPr="00BA65EE">
        <w:rPr>
          <w:sz w:val="18"/>
          <w:szCs w:val="24"/>
        </w:rPr>
        <w:t xml:space="preserve"> </w:t>
      </w:r>
      <w:r w:rsidRPr="00BA65EE">
        <w:rPr>
          <w:b/>
          <w:bCs/>
          <w:sz w:val="18"/>
          <w:szCs w:val="24"/>
        </w:rPr>
        <w:t>2020</w:t>
      </w:r>
      <w:r w:rsidRPr="00BA65EE">
        <w:rPr>
          <w:sz w:val="18"/>
          <w:szCs w:val="24"/>
        </w:rPr>
        <w:t xml:space="preserve">, </w:t>
      </w:r>
      <w:r w:rsidRPr="00BA65EE">
        <w:rPr>
          <w:i/>
          <w:iCs/>
          <w:sz w:val="18"/>
          <w:szCs w:val="24"/>
        </w:rPr>
        <w:t>240</w:t>
      </w:r>
      <w:r w:rsidRPr="00BA65EE">
        <w:rPr>
          <w:sz w:val="18"/>
          <w:szCs w:val="24"/>
        </w:rPr>
        <w:t>, 124908, doi:10.1016/j.chemosphere.2019.124908.</w:t>
      </w:r>
    </w:p>
    <w:p w14:paraId="1AA52949" w14:textId="77777777" w:rsidR="00BA65EE" w:rsidRPr="00BA65EE" w:rsidRDefault="00BA65EE" w:rsidP="00BA65EE">
      <w:pPr>
        <w:pStyle w:val="Bibliografia"/>
        <w:rPr>
          <w:sz w:val="18"/>
          <w:szCs w:val="24"/>
          <w:lang w:val="it-IT"/>
        </w:rPr>
      </w:pPr>
      <w:r w:rsidRPr="00BA65EE">
        <w:rPr>
          <w:sz w:val="18"/>
          <w:szCs w:val="24"/>
        </w:rPr>
        <w:t xml:space="preserve">26. </w:t>
      </w:r>
      <w:r w:rsidRPr="00BA65EE">
        <w:rPr>
          <w:sz w:val="18"/>
          <w:szCs w:val="24"/>
        </w:rPr>
        <w:tab/>
        <w:t xml:space="preserve">Calbry-Muzyka, A.; Madi, H.; Rüsch-Pfund, F.; Gandiglio, M.; Biollaz, S. Biogas Composition from Agricultural Sources and Organic Fraction of Municipal Solid Waste. </w:t>
      </w:r>
      <w:r w:rsidRPr="00BA65EE">
        <w:rPr>
          <w:i/>
          <w:iCs/>
          <w:sz w:val="18"/>
          <w:szCs w:val="24"/>
          <w:lang w:val="it-IT"/>
        </w:rPr>
        <w:t>Renewable Energy</w:t>
      </w:r>
      <w:r w:rsidRPr="00BA65EE">
        <w:rPr>
          <w:sz w:val="18"/>
          <w:szCs w:val="24"/>
          <w:lang w:val="it-IT"/>
        </w:rPr>
        <w:t xml:space="preserve"> </w:t>
      </w:r>
      <w:r w:rsidRPr="00BA65EE">
        <w:rPr>
          <w:b/>
          <w:bCs/>
          <w:sz w:val="18"/>
          <w:szCs w:val="24"/>
          <w:lang w:val="it-IT"/>
        </w:rPr>
        <w:t>2022</w:t>
      </w:r>
      <w:r w:rsidRPr="00BA65EE">
        <w:rPr>
          <w:sz w:val="18"/>
          <w:szCs w:val="24"/>
          <w:lang w:val="it-IT"/>
        </w:rPr>
        <w:t xml:space="preserve">, </w:t>
      </w:r>
      <w:r w:rsidRPr="00BA65EE">
        <w:rPr>
          <w:i/>
          <w:iCs/>
          <w:sz w:val="18"/>
          <w:szCs w:val="24"/>
          <w:lang w:val="it-IT"/>
        </w:rPr>
        <w:t>181</w:t>
      </w:r>
      <w:r w:rsidRPr="00BA65EE">
        <w:rPr>
          <w:sz w:val="18"/>
          <w:szCs w:val="24"/>
          <w:lang w:val="it-IT"/>
        </w:rPr>
        <w:t>, 1000–1007, doi:10.1016/j.renene.2021.09.100.</w:t>
      </w:r>
    </w:p>
    <w:p w14:paraId="4D2D9642" w14:textId="77777777" w:rsidR="00BA65EE" w:rsidRPr="00BA65EE" w:rsidRDefault="00BA65EE" w:rsidP="00BA65EE">
      <w:pPr>
        <w:pStyle w:val="Bibliografia"/>
        <w:rPr>
          <w:sz w:val="18"/>
          <w:szCs w:val="24"/>
        </w:rPr>
      </w:pPr>
      <w:r w:rsidRPr="00BA65EE">
        <w:rPr>
          <w:sz w:val="18"/>
          <w:szCs w:val="24"/>
          <w:lang w:val="it-IT"/>
        </w:rPr>
        <w:t xml:space="preserve">27. </w:t>
      </w:r>
      <w:r w:rsidRPr="00BA65EE">
        <w:rPr>
          <w:sz w:val="18"/>
          <w:szCs w:val="24"/>
          <w:lang w:val="it-IT"/>
        </w:rPr>
        <w:tab/>
        <w:t xml:space="preserve">Paolini, V.; Petracchini, F.; Carnevale, M.; Gallucci, F.; Perilli, M.; Esposito, G.; Segreto, M.; Occulti, L.G.; Scaglione, D.; Ianniello, A.; et al. </w:t>
      </w:r>
      <w:r w:rsidRPr="00BA65EE">
        <w:rPr>
          <w:sz w:val="18"/>
          <w:szCs w:val="24"/>
        </w:rPr>
        <w:t xml:space="preserve">Characterisation and Cleaning of Biogas from Sewage Sludge for Biomethane Production. </w:t>
      </w:r>
      <w:r w:rsidRPr="00BA65EE">
        <w:rPr>
          <w:i/>
          <w:iCs/>
          <w:sz w:val="18"/>
          <w:szCs w:val="24"/>
        </w:rPr>
        <w:t>Journal of Environmental Management</w:t>
      </w:r>
      <w:r w:rsidRPr="00BA65EE">
        <w:rPr>
          <w:sz w:val="18"/>
          <w:szCs w:val="24"/>
        </w:rPr>
        <w:t xml:space="preserve"> </w:t>
      </w:r>
      <w:r w:rsidRPr="00BA65EE">
        <w:rPr>
          <w:b/>
          <w:bCs/>
          <w:sz w:val="18"/>
          <w:szCs w:val="24"/>
        </w:rPr>
        <w:t>2018</w:t>
      </w:r>
      <w:r w:rsidRPr="00BA65EE">
        <w:rPr>
          <w:sz w:val="18"/>
          <w:szCs w:val="24"/>
        </w:rPr>
        <w:t xml:space="preserve">, </w:t>
      </w:r>
      <w:r w:rsidRPr="00BA65EE">
        <w:rPr>
          <w:i/>
          <w:iCs/>
          <w:sz w:val="18"/>
          <w:szCs w:val="24"/>
        </w:rPr>
        <w:t>217</w:t>
      </w:r>
      <w:r w:rsidRPr="00BA65EE">
        <w:rPr>
          <w:sz w:val="18"/>
          <w:szCs w:val="24"/>
        </w:rPr>
        <w:t>, 288–296, doi:10.1016/j.jenvman.2018.03.113.</w:t>
      </w:r>
    </w:p>
    <w:p w14:paraId="68EA396A" w14:textId="77777777" w:rsidR="00BA65EE" w:rsidRPr="00BA65EE" w:rsidRDefault="00BA65EE" w:rsidP="00BA65EE">
      <w:pPr>
        <w:pStyle w:val="Bibliografia"/>
        <w:rPr>
          <w:sz w:val="18"/>
          <w:szCs w:val="24"/>
        </w:rPr>
      </w:pPr>
      <w:r w:rsidRPr="00BA65EE">
        <w:rPr>
          <w:sz w:val="18"/>
          <w:szCs w:val="24"/>
        </w:rPr>
        <w:t xml:space="preserve">28. </w:t>
      </w:r>
      <w:r w:rsidRPr="00BA65EE">
        <w:rPr>
          <w:sz w:val="18"/>
          <w:szCs w:val="24"/>
        </w:rPr>
        <w:tab/>
        <w:t xml:space="preserve">Santos-Clotas, E.; Cabrera-Codony, A.; Boada, E.; Gich, F.; Muñoz, R.; Martín, M.J. Efficient Removal of Siloxanes and Volatile Organic Compounds from Sewage Biogas by an Anoxic Biotrickling Filter Supplemented with Activated Carbon. </w:t>
      </w:r>
      <w:r w:rsidRPr="00BA65EE">
        <w:rPr>
          <w:i/>
          <w:iCs/>
          <w:sz w:val="18"/>
          <w:szCs w:val="24"/>
        </w:rPr>
        <w:t>Bioresource Technology</w:t>
      </w:r>
      <w:r w:rsidRPr="00BA65EE">
        <w:rPr>
          <w:sz w:val="18"/>
          <w:szCs w:val="24"/>
        </w:rPr>
        <w:t xml:space="preserve"> </w:t>
      </w:r>
      <w:r w:rsidRPr="00BA65EE">
        <w:rPr>
          <w:b/>
          <w:bCs/>
          <w:sz w:val="18"/>
          <w:szCs w:val="24"/>
        </w:rPr>
        <w:t>2019</w:t>
      </w:r>
      <w:r w:rsidRPr="00BA65EE">
        <w:rPr>
          <w:sz w:val="18"/>
          <w:szCs w:val="24"/>
        </w:rPr>
        <w:t xml:space="preserve">, </w:t>
      </w:r>
      <w:r w:rsidRPr="00BA65EE">
        <w:rPr>
          <w:i/>
          <w:iCs/>
          <w:sz w:val="18"/>
          <w:szCs w:val="24"/>
        </w:rPr>
        <w:t>294</w:t>
      </w:r>
      <w:r w:rsidRPr="00BA65EE">
        <w:rPr>
          <w:sz w:val="18"/>
          <w:szCs w:val="24"/>
        </w:rPr>
        <w:t>, 122136, doi:10.1016/j.biortech.2019.122136.</w:t>
      </w:r>
    </w:p>
    <w:p w14:paraId="7CA996BC" w14:textId="77777777" w:rsidR="00BA65EE" w:rsidRPr="00BA65EE" w:rsidRDefault="00BA65EE" w:rsidP="00BA65EE">
      <w:pPr>
        <w:pStyle w:val="Bibliografia"/>
        <w:rPr>
          <w:sz w:val="18"/>
          <w:szCs w:val="24"/>
        </w:rPr>
      </w:pPr>
      <w:r w:rsidRPr="00BA65EE">
        <w:rPr>
          <w:sz w:val="18"/>
          <w:szCs w:val="24"/>
        </w:rPr>
        <w:t xml:space="preserve">29. </w:t>
      </w:r>
      <w:r w:rsidRPr="00BA65EE">
        <w:rPr>
          <w:sz w:val="18"/>
          <w:szCs w:val="24"/>
        </w:rPr>
        <w:tab/>
        <w:t xml:space="preserve">Wang, G.; Zhang, Z.; Hao, Z. Recent Advances in Technologies for the Removal of Volatile Methylsiloxanes: A Case in Biogas Purification Process. </w:t>
      </w:r>
      <w:r w:rsidRPr="00BA65EE">
        <w:rPr>
          <w:i/>
          <w:iCs/>
          <w:sz w:val="18"/>
          <w:szCs w:val="24"/>
        </w:rPr>
        <w:t>Critical Reviews in Environmental Science and Technology</w:t>
      </w:r>
      <w:r w:rsidRPr="00BA65EE">
        <w:rPr>
          <w:sz w:val="18"/>
          <w:szCs w:val="24"/>
        </w:rPr>
        <w:t xml:space="preserve"> </w:t>
      </w:r>
      <w:r w:rsidRPr="00BA65EE">
        <w:rPr>
          <w:b/>
          <w:bCs/>
          <w:sz w:val="18"/>
          <w:szCs w:val="24"/>
        </w:rPr>
        <w:t>2019</w:t>
      </w:r>
      <w:r w:rsidRPr="00BA65EE">
        <w:rPr>
          <w:sz w:val="18"/>
          <w:szCs w:val="24"/>
        </w:rPr>
        <w:t xml:space="preserve">, </w:t>
      </w:r>
      <w:r w:rsidRPr="00BA65EE">
        <w:rPr>
          <w:i/>
          <w:iCs/>
          <w:sz w:val="18"/>
          <w:szCs w:val="24"/>
        </w:rPr>
        <w:t>49</w:t>
      </w:r>
      <w:r w:rsidRPr="00BA65EE">
        <w:rPr>
          <w:sz w:val="18"/>
          <w:szCs w:val="24"/>
        </w:rPr>
        <w:t>, 2257–2313, doi:10.1080/10643389.2019.1607443.</w:t>
      </w:r>
    </w:p>
    <w:p w14:paraId="11089479" w14:textId="77777777" w:rsidR="00BA65EE" w:rsidRPr="00BA65EE" w:rsidRDefault="00BA65EE" w:rsidP="00BA65EE">
      <w:pPr>
        <w:pStyle w:val="Bibliografia"/>
        <w:rPr>
          <w:sz w:val="18"/>
          <w:szCs w:val="24"/>
        </w:rPr>
      </w:pPr>
      <w:r w:rsidRPr="00BA65EE">
        <w:rPr>
          <w:sz w:val="18"/>
          <w:szCs w:val="24"/>
        </w:rPr>
        <w:t xml:space="preserve">30. </w:t>
      </w:r>
      <w:r w:rsidRPr="00BA65EE">
        <w:rPr>
          <w:sz w:val="18"/>
          <w:szCs w:val="24"/>
        </w:rPr>
        <w:tab/>
        <w:t xml:space="preserve">Yang, L.; Corsolini, S.I. Online Removal of Volatile Siloxanes in Solid-State Anaerobic Digester Biogas Using a Biofilter and an Activated Carbon Filter. </w:t>
      </w:r>
      <w:r w:rsidRPr="00BA65EE">
        <w:rPr>
          <w:i/>
          <w:iCs/>
          <w:sz w:val="18"/>
          <w:szCs w:val="24"/>
        </w:rPr>
        <w:t>Journal of Environmental Chemical Engineering</w:t>
      </w:r>
      <w:r w:rsidRPr="00BA65EE">
        <w:rPr>
          <w:sz w:val="18"/>
          <w:szCs w:val="24"/>
        </w:rPr>
        <w:t xml:space="preserve"> </w:t>
      </w:r>
      <w:r w:rsidRPr="00BA65EE">
        <w:rPr>
          <w:b/>
          <w:bCs/>
          <w:sz w:val="18"/>
          <w:szCs w:val="24"/>
        </w:rPr>
        <w:t>2019</w:t>
      </w:r>
      <w:r w:rsidRPr="00BA65EE">
        <w:rPr>
          <w:sz w:val="18"/>
          <w:szCs w:val="24"/>
        </w:rPr>
        <w:t xml:space="preserve">, </w:t>
      </w:r>
      <w:r w:rsidRPr="00BA65EE">
        <w:rPr>
          <w:i/>
          <w:iCs/>
          <w:sz w:val="18"/>
          <w:szCs w:val="24"/>
        </w:rPr>
        <w:t>7</w:t>
      </w:r>
      <w:r w:rsidRPr="00BA65EE">
        <w:rPr>
          <w:sz w:val="18"/>
          <w:szCs w:val="24"/>
        </w:rPr>
        <w:t>, 103284, doi:10.1016/j.jece.2019.103284.</w:t>
      </w:r>
    </w:p>
    <w:p w14:paraId="035344F2" w14:textId="1CAEDE61" w:rsidR="00C10CC5" w:rsidRDefault="00C10CC5" w:rsidP="00C10CC5">
      <w:pPr>
        <w:pStyle w:val="MDPI71References"/>
        <w:numPr>
          <w:ilvl w:val="0"/>
          <w:numId w:val="0"/>
        </w:numPr>
        <w:ind w:left="425"/>
      </w:pPr>
      <w:r>
        <w:fldChar w:fldCharType="end"/>
      </w:r>
    </w:p>
    <w:p w14:paraId="1E03E4FD" w14:textId="00B72759" w:rsidR="00C9290D" w:rsidRPr="004946BF" w:rsidRDefault="004946BF" w:rsidP="004946BF">
      <w:pPr>
        <w:pStyle w:val="MDPI63Notes"/>
      </w:pPr>
      <w:r w:rsidRPr="004946BF">
        <w:rPr>
          <w:b/>
        </w:rPr>
        <w:t>Disclaimer/Publisher’s Note:</w:t>
      </w:r>
      <w:r w:rsidRPr="004946B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C9290D" w:rsidRPr="004946BF" w:rsidSect="006E1A12">
      <w:headerReference w:type="even" r:id="rId21"/>
      <w:headerReference w:type="default" r:id="rId22"/>
      <w:footerReference w:type="default" r:id="rId23"/>
      <w:headerReference w:type="first" r:id="rId24"/>
      <w:footerReference w:type="first" r:id="rId2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eo galloni" w:date="2024-03-28T09:30:00Z" w:initials="mg">
    <w:p w14:paraId="056E12A5" w14:textId="77777777" w:rsidR="00F55CDD" w:rsidRDefault="00F55CDD" w:rsidP="00F55CDD">
      <w:pPr>
        <w:pStyle w:val="MDPI31text"/>
      </w:pPr>
      <w:r>
        <w:rPr>
          <w:rStyle w:val="Rimandocommento"/>
        </w:rPr>
        <w:annotationRef/>
      </w:r>
      <w:r w:rsidRPr="007F2582">
        <w:t xml:space="preserve">The introduction should briefly place the study in a broad context and highlight why it is important. It should define the purpose of the work and its significance. The current state </w:t>
      </w:r>
      <w:r>
        <w:t xml:space="preserve">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brackets—e.g., </w:t>
      </w:r>
      <w:r w:rsidRPr="007F2582">
        <w:t>[1] or [2,3], or [4–6]. See the end of the document for further details on references.</w:t>
      </w:r>
    </w:p>
    <w:p w14:paraId="22259C66" w14:textId="6ACDEF19" w:rsidR="00F55CDD" w:rsidRDefault="00F55CDD">
      <w:pPr>
        <w:pStyle w:val="Testocommento"/>
      </w:pPr>
    </w:p>
  </w:comment>
  <w:comment w:id="1" w:author="matteo galloni" w:date="2024-03-28T15:30:00Z" w:initials="mg">
    <w:p w14:paraId="5DFD8E8F" w14:textId="35519A91" w:rsidR="005B1FE0" w:rsidRPr="005B1FE0" w:rsidRDefault="005B1FE0">
      <w:pPr>
        <w:pStyle w:val="Testocommento"/>
        <w:rPr>
          <w:lang w:val="it-IT"/>
        </w:rPr>
      </w:pPr>
      <w:r>
        <w:rPr>
          <w:rStyle w:val="Rimandocommento"/>
        </w:rPr>
        <w:annotationRef/>
      </w:r>
      <w:r w:rsidRPr="005B1FE0">
        <w:rPr>
          <w:lang w:val="it-IT"/>
        </w:rPr>
        <w:t>Vedi re recuperare qualche r</w:t>
      </w:r>
      <w:r>
        <w:rPr>
          <w:lang w:val="it-IT"/>
        </w:rPr>
        <w:t>eferenmce sull’economia circolare</w:t>
      </w:r>
    </w:p>
  </w:comment>
  <w:comment w:id="2" w:author="matteo galloni" w:date="2024-03-28T15:31:00Z" w:initials="mg">
    <w:p w14:paraId="0681E37F" w14:textId="671F56F9" w:rsidR="006E2907" w:rsidRPr="006E2907" w:rsidRDefault="006E2907">
      <w:pPr>
        <w:pStyle w:val="Testocommento"/>
        <w:rPr>
          <w:lang w:val="it-IT"/>
        </w:rPr>
      </w:pPr>
      <w:r>
        <w:rPr>
          <w:rStyle w:val="Rimandocommento"/>
        </w:rPr>
        <w:annotationRef/>
      </w:r>
      <w:r w:rsidRPr="006E2907">
        <w:rPr>
          <w:lang w:val="it-IT"/>
        </w:rPr>
        <w:t>Posso provare a recuperare u</w:t>
      </w:r>
      <w:r>
        <w:rPr>
          <w:lang w:val="it-IT"/>
        </w:rPr>
        <w:t>n trend delle rinnovabili</w:t>
      </w:r>
    </w:p>
  </w:comment>
  <w:comment w:id="4" w:author="matteo galloni" w:date="2024-03-28T15:31:00Z" w:initials="mg">
    <w:p w14:paraId="5FC8553A" w14:textId="237A8623" w:rsidR="000575FE" w:rsidRPr="006E2907" w:rsidRDefault="000575FE">
      <w:pPr>
        <w:pStyle w:val="Testocommento"/>
        <w:rPr>
          <w:lang w:val="it-IT"/>
        </w:rPr>
      </w:pPr>
      <w:r>
        <w:rPr>
          <w:rStyle w:val="Rimandocommento"/>
        </w:rPr>
        <w:annotationRef/>
      </w:r>
    </w:p>
  </w:comment>
  <w:comment w:id="3" w:author="matteo galloni" w:date="2024-03-28T10:04:00Z" w:initials="mg">
    <w:p w14:paraId="5D0E8F28" w14:textId="26DB1B77" w:rsidR="00D60E96" w:rsidRPr="00D60E96" w:rsidRDefault="00D60E96">
      <w:pPr>
        <w:pStyle w:val="Testocommento"/>
        <w:rPr>
          <w:lang w:val="it-IT"/>
        </w:rPr>
      </w:pPr>
      <w:r>
        <w:rPr>
          <w:rStyle w:val="Rimandocommento"/>
        </w:rPr>
        <w:annotationRef/>
      </w:r>
      <w:r w:rsidRPr="00D60E96">
        <w:rPr>
          <w:lang w:val="it-IT"/>
        </w:rPr>
        <w:t>Verifica che la citazione sia p</w:t>
      </w:r>
      <w:r>
        <w:rPr>
          <w:lang w:val="it-IT"/>
        </w:rPr>
        <w:t>ertinente</w:t>
      </w:r>
    </w:p>
  </w:comment>
  <w:comment w:id="5" w:author="matteo galloni" w:date="2024-03-28T11:44:00Z" w:initials="mg">
    <w:p w14:paraId="4BF7E5A8" w14:textId="782FF00F" w:rsidR="00983855" w:rsidRPr="00983855" w:rsidRDefault="00983855">
      <w:pPr>
        <w:pStyle w:val="Testocommento"/>
        <w:rPr>
          <w:lang w:val="it-IT"/>
        </w:rPr>
      </w:pPr>
      <w:r>
        <w:rPr>
          <w:rStyle w:val="Rimandocommento"/>
        </w:rPr>
        <w:annotationRef/>
      </w:r>
      <w:r w:rsidRPr="00983855">
        <w:rPr>
          <w:lang w:val="it-IT"/>
        </w:rPr>
        <w:t>Da r</w:t>
      </w:r>
      <w:r>
        <w:rPr>
          <w:lang w:val="it-IT"/>
        </w:rPr>
        <w:t>ifare per ora è copiata</w:t>
      </w:r>
    </w:p>
  </w:comment>
  <w:comment w:id="6" w:author="matteo galloni" w:date="2024-03-28T12:22:00Z" w:initials="mg">
    <w:p w14:paraId="596F700D" w14:textId="61D7A485" w:rsidR="00092E9F" w:rsidRPr="00BF14A2" w:rsidRDefault="00092E9F">
      <w:pPr>
        <w:pStyle w:val="Testocommento"/>
        <w:rPr>
          <w:lang w:val="en-GB"/>
        </w:rPr>
      </w:pPr>
      <w:r>
        <w:rPr>
          <w:rStyle w:val="Rimandocommento"/>
        </w:rPr>
        <w:annotationRef/>
      </w:r>
      <w:r w:rsidRPr="00BF14A2">
        <w:rPr>
          <w:lang w:val="en-GB"/>
        </w:rPr>
        <w:t>Da fare</w:t>
      </w:r>
    </w:p>
  </w:comment>
  <w:comment w:id="8" w:author="matteo galloni" w:date="2024-03-28T14:06:00Z" w:initials="mg">
    <w:p w14:paraId="69F2DD57" w14:textId="77777777" w:rsidR="00F7700C" w:rsidRDefault="00F7700C" w:rsidP="00F7700C">
      <w:pPr>
        <w:pStyle w:val="Testocommento"/>
      </w:pPr>
      <w:r>
        <w:rPr>
          <w:rStyle w:val="Rimandocommento"/>
        </w:rPr>
        <w:annotationRef/>
      </w:r>
      <w:hyperlink r:id="rId1" w:history="1">
        <w:r>
          <w:rPr>
            <w:rStyle w:val="Collegamentoipertestuale"/>
          </w:rPr>
          <w:t>Biogas composition from agricultural sources and organic fraction of municipal solid waste (sciencedirectassets.com)</w:t>
        </w:r>
      </w:hyperlink>
    </w:p>
  </w:comment>
  <w:comment w:id="9" w:author="matteo galloni" w:date="2024-03-29T11:19:00Z" w:initials="mg">
    <w:p w14:paraId="75E7D343" w14:textId="0388CE79" w:rsidR="003E6060" w:rsidRPr="003E6060" w:rsidRDefault="003E6060">
      <w:pPr>
        <w:pStyle w:val="Testocommento"/>
        <w:rPr>
          <w:lang w:val="it-IT"/>
        </w:rPr>
      </w:pPr>
      <w:r>
        <w:rPr>
          <w:rStyle w:val="Rimandocommento"/>
        </w:rPr>
        <w:annotationRef/>
      </w:r>
      <w:r w:rsidRPr="003E6060">
        <w:rPr>
          <w:lang w:val="it-IT"/>
        </w:rPr>
        <w:t>Aggiungi f</w:t>
      </w:r>
      <w:r>
        <w:rPr>
          <w:lang w:val="it-IT"/>
        </w:rPr>
        <w:t xml:space="preserve">rase sul fatto che permette un’indipendenza statale dai fornitori di fonti fossili </w:t>
      </w:r>
    </w:p>
  </w:comment>
  <w:comment w:id="11" w:author="matteo galloni" w:date="2024-03-28T14:30:00Z" w:initials="mg">
    <w:p w14:paraId="66657968" w14:textId="77777777" w:rsidR="00C41BA1" w:rsidRDefault="00C41BA1">
      <w:pPr>
        <w:pStyle w:val="Testocommento"/>
        <w:rPr>
          <w:lang w:val="it-IT"/>
        </w:rPr>
      </w:pPr>
      <w:r>
        <w:rPr>
          <w:rStyle w:val="Rimandocommento"/>
        </w:rPr>
        <w:annotationRef/>
      </w:r>
      <w:r w:rsidRPr="00C41BA1">
        <w:rPr>
          <w:lang w:val="it-IT"/>
        </w:rPr>
        <w:t>La ricreo in modo da n</w:t>
      </w:r>
      <w:r>
        <w:rPr>
          <w:lang w:val="it-IT"/>
        </w:rPr>
        <w:t>on aver problemi</w:t>
      </w:r>
    </w:p>
    <w:p w14:paraId="5540A3B0" w14:textId="372B8FB3" w:rsidR="008608A4" w:rsidRPr="00C41BA1" w:rsidRDefault="008608A4">
      <w:pPr>
        <w:pStyle w:val="Testocommento"/>
        <w:rPr>
          <w:lang w:val="it-IT"/>
        </w:rPr>
      </w:pPr>
      <w:r>
        <w:rPr>
          <w:lang w:val="it-IT"/>
        </w:rPr>
        <w:t>Posso usarla o in TWh o in bcm</w:t>
      </w:r>
    </w:p>
  </w:comment>
  <w:comment w:id="12" w:author="matteo galloni" w:date="2024-03-28T14:31:00Z" w:initials="mg">
    <w:p w14:paraId="690F08ED" w14:textId="6D731802" w:rsidR="00D43E9A" w:rsidRPr="00D43E9A" w:rsidRDefault="00D43E9A">
      <w:pPr>
        <w:pStyle w:val="Testocommento"/>
        <w:rPr>
          <w:lang w:val="it-IT"/>
        </w:rPr>
      </w:pPr>
      <w:r>
        <w:rPr>
          <w:rStyle w:val="Rimandocommento"/>
        </w:rPr>
        <w:annotationRef/>
      </w:r>
      <w:r w:rsidRPr="00D43E9A">
        <w:rPr>
          <w:lang w:val="it-IT"/>
        </w:rPr>
        <w:t>Focus solo sul biometano (forse f</w:t>
      </w:r>
      <w:r>
        <w:rPr>
          <w:lang w:val="it-IT"/>
        </w:rPr>
        <w:t>arei una delle due e in particolare quella sopra)</w:t>
      </w:r>
    </w:p>
  </w:comment>
  <w:comment w:id="13" w:author="matteo galloni" w:date="2024-03-29T15:20:00Z" w:initials="mg">
    <w:p w14:paraId="4D30CEA0" w14:textId="4A2F7BAE" w:rsidR="00996872" w:rsidRPr="002E5231" w:rsidRDefault="00996872">
      <w:pPr>
        <w:pStyle w:val="Testocommento"/>
        <w:rPr>
          <w:lang w:val="it-IT"/>
        </w:rPr>
      </w:pPr>
      <w:r>
        <w:rPr>
          <w:rStyle w:val="Rimandocommento"/>
        </w:rPr>
        <w:annotationRef/>
      </w:r>
      <w:r w:rsidRPr="002E5231">
        <w:rPr>
          <w:lang w:val="it-IT"/>
        </w:rPr>
        <w:t>Non vorrei parlarne approfondi</w:t>
      </w:r>
      <w:r w:rsidR="002E5231" w:rsidRPr="002E5231">
        <w:rPr>
          <w:lang w:val="it-IT"/>
        </w:rPr>
        <w:t>tamente perchè è</w:t>
      </w:r>
      <w:r w:rsidR="002E5231">
        <w:rPr>
          <w:lang w:val="it-IT"/>
        </w:rPr>
        <w:t xml:space="preserve"> solo chimica. </w:t>
      </w:r>
    </w:p>
  </w:comment>
  <w:comment w:id="14" w:author="matteo galloni" w:date="2024-03-29T15:44:00Z" w:initials="mg">
    <w:p w14:paraId="7F5E26C3" w14:textId="511437E3" w:rsidR="00946E1C" w:rsidRPr="00946E1C" w:rsidRDefault="00946E1C">
      <w:pPr>
        <w:pStyle w:val="Testocommento"/>
        <w:rPr>
          <w:lang w:val="it-IT"/>
        </w:rPr>
      </w:pPr>
      <w:r>
        <w:rPr>
          <w:rStyle w:val="Rimandocommento"/>
        </w:rPr>
        <w:annotationRef/>
      </w:r>
      <w:r w:rsidRPr="00946E1C">
        <w:rPr>
          <w:lang w:val="it-IT"/>
        </w:rPr>
        <w:t>Da valutare se inserire una p</w:t>
      </w:r>
      <w:r>
        <w:rPr>
          <w:lang w:val="it-IT"/>
        </w:rPr>
        <w:t>iccola rappresentazione</w:t>
      </w:r>
    </w:p>
  </w:comment>
  <w:comment w:id="15" w:author="matteo galloni" w:date="2024-04-02T15:10:00Z" w:initials="mg">
    <w:p w14:paraId="3E02B5D6" w14:textId="77777777" w:rsidR="00F338B5" w:rsidRDefault="00F338B5" w:rsidP="00F338B5">
      <w:pPr>
        <w:pStyle w:val="Testocommento"/>
      </w:pPr>
      <w:r>
        <w:rPr>
          <w:rStyle w:val="Rimandocommento"/>
        </w:rPr>
        <w:annotationRef/>
      </w:r>
      <w:r w:rsidRPr="00CC4C75">
        <w:t>Pal, 2017</w:t>
      </w:r>
    </w:p>
    <w:p w14:paraId="0906A5FE" w14:textId="77777777" w:rsidR="00F338B5" w:rsidRDefault="00F338B5" w:rsidP="00F338B5">
      <w:pPr>
        <w:pStyle w:val="Testocommento"/>
      </w:pPr>
      <w:r w:rsidRPr="00E306F3">
        <w:t>Van der Heyden et al., 2019a</w:t>
      </w:r>
    </w:p>
  </w:comment>
  <w:comment w:id="16" w:author="matteo galloni" w:date="2024-04-02T15:41:00Z" w:initials="mg">
    <w:p w14:paraId="611E4CA3" w14:textId="5E375AA4" w:rsidR="00C45ABA" w:rsidRDefault="00C45ABA">
      <w:pPr>
        <w:pStyle w:val="Testocommento"/>
      </w:pPr>
      <w:r>
        <w:rPr>
          <w:rStyle w:val="Rimandocommento"/>
        </w:rPr>
        <w:annotationRef/>
      </w:r>
      <w:hyperlink r:id="rId2" w:history="1">
        <w:r>
          <w:rPr>
            <w:rStyle w:val="Collegamentoipertestuale"/>
          </w:rPr>
          <w:t>Technical Overview of Volatile Organic Compounds | US EPA</w:t>
        </w:r>
      </w:hyperlink>
    </w:p>
  </w:comment>
  <w:comment w:id="17" w:author="matteo galloni" w:date="2024-04-02T15:45:00Z" w:initials="mg">
    <w:p w14:paraId="295F4C97" w14:textId="1A5E0D57" w:rsidR="0002213C" w:rsidRPr="0002213C" w:rsidRDefault="0002213C">
      <w:pPr>
        <w:pStyle w:val="Testocommento"/>
        <w:rPr>
          <w:lang w:val="it-IT"/>
        </w:rPr>
      </w:pPr>
      <w:r>
        <w:rPr>
          <w:rStyle w:val="Rimandocommento"/>
        </w:rPr>
        <w:annotationRef/>
      </w:r>
      <w:r w:rsidRPr="0002213C">
        <w:rPr>
          <w:lang w:val="it-IT"/>
        </w:rPr>
        <w:t>Cheng et al., 2016; Guieysse et al., 2008; Malhautier et al., 2005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259C66" w15:done="0"/>
  <w15:commentEx w15:paraId="5DFD8E8F" w15:done="0"/>
  <w15:commentEx w15:paraId="0681E37F" w15:done="0"/>
  <w15:commentEx w15:paraId="5FC8553A" w15:done="0"/>
  <w15:commentEx w15:paraId="5D0E8F28" w15:done="0"/>
  <w15:commentEx w15:paraId="4BF7E5A8" w15:done="0"/>
  <w15:commentEx w15:paraId="596F700D" w15:done="0"/>
  <w15:commentEx w15:paraId="69F2DD57" w15:done="0"/>
  <w15:commentEx w15:paraId="75E7D343" w15:done="0"/>
  <w15:commentEx w15:paraId="5540A3B0" w15:done="0"/>
  <w15:commentEx w15:paraId="690F08ED" w15:done="0"/>
  <w15:commentEx w15:paraId="4D30CEA0" w15:done="0"/>
  <w15:commentEx w15:paraId="7F5E26C3" w15:done="0"/>
  <w15:commentEx w15:paraId="0906A5FE" w15:done="0"/>
  <w15:commentEx w15:paraId="611E4CA3" w15:done="0"/>
  <w15:commentEx w15:paraId="295F4C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AFB739" w16cex:dateUtc="2024-03-28T08:30:00Z"/>
  <w16cex:commentExtensible w16cex:durableId="29B00B97" w16cex:dateUtc="2024-03-28T14:30:00Z"/>
  <w16cex:commentExtensible w16cex:durableId="29B00BE8" w16cex:dateUtc="2024-03-28T14:31:00Z"/>
  <w16cex:commentExtensible w16cex:durableId="29B00BE0" w16cex:dateUtc="2024-03-28T14:31:00Z"/>
  <w16cex:commentExtensible w16cex:durableId="29AFBF34" w16cex:dateUtc="2024-03-28T09:04:00Z"/>
  <w16cex:commentExtensible w16cex:durableId="29AFD698" w16cex:dateUtc="2024-03-28T10:44:00Z"/>
  <w16cex:commentExtensible w16cex:durableId="29AFDF8B" w16cex:dateUtc="2024-03-28T11:22:00Z"/>
  <w16cex:commentExtensible w16cex:durableId="29AFF7D0" w16cex:dateUtc="2024-03-28T13:06:00Z"/>
  <w16cex:commentExtensible w16cex:durableId="29B1224B" w16cex:dateUtc="2024-03-29T10:19:00Z"/>
  <w16cex:commentExtensible w16cex:durableId="29AFFD7B" w16cex:dateUtc="2024-03-28T13:30:00Z"/>
  <w16cex:commentExtensible w16cex:durableId="29AFFDC9" w16cex:dateUtc="2024-03-28T13:31:00Z"/>
  <w16cex:commentExtensible w16cex:durableId="29B15AAA" w16cex:dateUtc="2024-03-29T14:20:00Z"/>
  <w16cex:commentExtensible w16cex:durableId="29B1605C" w16cex:dateUtc="2024-03-29T14:44:00Z"/>
  <w16cex:commentExtensible w16cex:durableId="29B69E59" w16cex:dateUtc="2024-04-02T13:10:00Z"/>
  <w16cex:commentExtensible w16cex:durableId="29B6A5B3" w16cex:dateUtc="2024-04-02T13:41:00Z"/>
  <w16cex:commentExtensible w16cex:durableId="29B6A67C" w16cex:dateUtc="2024-04-02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259C66" w16cid:durableId="29AFB739"/>
  <w16cid:commentId w16cid:paraId="5DFD8E8F" w16cid:durableId="29B00B97"/>
  <w16cid:commentId w16cid:paraId="0681E37F" w16cid:durableId="29B00BE8"/>
  <w16cid:commentId w16cid:paraId="5FC8553A" w16cid:durableId="29B00BE0"/>
  <w16cid:commentId w16cid:paraId="5D0E8F28" w16cid:durableId="29AFBF34"/>
  <w16cid:commentId w16cid:paraId="4BF7E5A8" w16cid:durableId="29AFD698"/>
  <w16cid:commentId w16cid:paraId="596F700D" w16cid:durableId="29AFDF8B"/>
  <w16cid:commentId w16cid:paraId="69F2DD57" w16cid:durableId="29AFF7D0"/>
  <w16cid:commentId w16cid:paraId="75E7D343" w16cid:durableId="29B1224B"/>
  <w16cid:commentId w16cid:paraId="5540A3B0" w16cid:durableId="29AFFD7B"/>
  <w16cid:commentId w16cid:paraId="690F08ED" w16cid:durableId="29AFFDC9"/>
  <w16cid:commentId w16cid:paraId="4D30CEA0" w16cid:durableId="29B15AAA"/>
  <w16cid:commentId w16cid:paraId="7F5E26C3" w16cid:durableId="29B1605C"/>
  <w16cid:commentId w16cid:paraId="0906A5FE" w16cid:durableId="29B69E59"/>
  <w16cid:commentId w16cid:paraId="611E4CA3" w16cid:durableId="29B6A5B3"/>
  <w16cid:commentId w16cid:paraId="295F4C97" w16cid:durableId="29B6A67C"/>
</w16cid:commentsIds>
</file>

<file path=word/customizations.xml><?xml version="1.0" encoding="utf-8"?>
<wne:tcg xmlns:r="http://schemas.openxmlformats.org/officeDocument/2006/relationships" xmlns:wne="http://schemas.microsoft.com/office/word/2006/wordml">
  <wne:keymaps>
    <wne:keymap wne:kcmPrimary="0654">
      <wne:acd wne:acdName="acd0"/>
    </wne:keymap>
  </wne:keymaps>
  <wne:toolbars>
    <wne:acdManifest>
      <wne:acdEntry wne:acdName="acd0"/>
    </wne:acdManifest>
  </wne:toolbars>
  <wne:acds>
    <wne:acd wne:argValue="AgBNAEQAUABJAF8AMwAuADEAXwB0AGUAeAB0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6BF2" w14:textId="77777777" w:rsidR="000232CF" w:rsidRDefault="000232CF">
      <w:pPr>
        <w:spacing w:line="240" w:lineRule="auto"/>
      </w:pPr>
      <w:r>
        <w:separator/>
      </w:r>
    </w:p>
  </w:endnote>
  <w:endnote w:type="continuationSeparator" w:id="0">
    <w:p w14:paraId="316A9378" w14:textId="77777777" w:rsidR="000232CF" w:rsidRDefault="00023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BA2" w14:textId="77777777" w:rsidR="00922B1F" w:rsidRPr="00717E37" w:rsidRDefault="00922B1F" w:rsidP="00922B1F">
    <w:pPr>
      <w:pStyle w:val="Pidipa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70D9" w14:textId="77777777" w:rsidR="00DE4709" w:rsidRDefault="00DE4709" w:rsidP="00EC0B89">
    <w:pPr>
      <w:pStyle w:val="MDPIfooterfirstpage"/>
      <w:pBdr>
        <w:top w:val="single" w:sz="4" w:space="0" w:color="000000"/>
      </w:pBdr>
      <w:adjustRightInd w:val="0"/>
      <w:snapToGrid w:val="0"/>
      <w:spacing w:before="480" w:line="100" w:lineRule="exact"/>
      <w:rPr>
        <w:i/>
      </w:rPr>
    </w:pPr>
  </w:p>
  <w:p w14:paraId="00C21B43" w14:textId="1BCFCAE4" w:rsidR="00922B1F" w:rsidRPr="008B308E" w:rsidRDefault="00922B1F" w:rsidP="007E3D17">
    <w:pPr>
      <w:pStyle w:val="MDPIfooterfirstpage"/>
      <w:tabs>
        <w:tab w:val="clear" w:pos="8845"/>
        <w:tab w:val="right" w:pos="10466"/>
      </w:tabs>
      <w:spacing w:line="240" w:lineRule="auto"/>
      <w:jc w:val="both"/>
      <w:rPr>
        <w:lang w:val="fr-CH"/>
      </w:rPr>
    </w:pPr>
    <w:r>
      <w:rPr>
        <w:i/>
      </w:rPr>
      <w:t>Energies</w:t>
    </w:r>
    <w:r>
      <w:rPr>
        <w:iCs/>
        <w:lang w:val="fr-FR"/>
      </w:rPr>
      <w:t xml:space="preserve"> </w:t>
    </w:r>
    <w:r w:rsidR="00E3215B">
      <w:rPr>
        <w:b/>
      </w:rPr>
      <w:t>2024</w:t>
    </w:r>
    <w:r w:rsidR="00E847BE" w:rsidRPr="00E847BE">
      <w:t>,</w:t>
    </w:r>
    <w:r w:rsidR="00E3215B">
      <w:rPr>
        <w:i/>
      </w:rPr>
      <w:t xml:space="preserve"> 17</w:t>
    </w:r>
    <w:r w:rsidR="00E847BE" w:rsidRPr="00E847BE">
      <w:t xml:space="preserve">, </w:t>
    </w:r>
    <w:r w:rsidR="00487046">
      <w:t>x</w:t>
    </w:r>
    <w:r w:rsidR="00DE4709">
      <w:t>. https://doi.org/10.3390/xxxxx</w:t>
    </w:r>
    <w:r w:rsidR="007E3D17" w:rsidRPr="008B308E">
      <w:rPr>
        <w:lang w:val="fr-CH"/>
      </w:rPr>
      <w:tab/>
    </w:r>
    <w:r w:rsidRPr="008B308E">
      <w:rPr>
        <w:lang w:val="fr-CH"/>
      </w:rPr>
      <w:t>www.mdpi.com/journal/</w:t>
    </w:r>
    <w:r w:rsidRPr="004D575B">
      <w:rPr>
        <w:lang w:val="de-CH"/>
      </w:rPr>
      <w:t>energies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A4E33" w14:textId="77777777" w:rsidR="000232CF" w:rsidRDefault="000232CF">
      <w:pPr>
        <w:spacing w:line="240" w:lineRule="auto"/>
      </w:pPr>
      <w:r>
        <w:separator/>
      </w:r>
    </w:p>
  </w:footnote>
  <w:footnote w:type="continuationSeparator" w:id="0">
    <w:p w14:paraId="755954BF" w14:textId="77777777" w:rsidR="000232CF" w:rsidRDefault="000232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696B" w14:textId="77777777" w:rsidR="00922B1F" w:rsidRDefault="00922B1F" w:rsidP="00922B1F">
    <w:pPr>
      <w:pStyle w:val="Intestazion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D57D" w14:textId="1081477C" w:rsidR="00DE4709" w:rsidRDefault="00922B1F" w:rsidP="007E3D17">
    <w:pPr>
      <w:tabs>
        <w:tab w:val="right" w:pos="10466"/>
      </w:tabs>
      <w:adjustRightInd w:val="0"/>
      <w:snapToGrid w:val="0"/>
      <w:spacing w:line="240" w:lineRule="auto"/>
      <w:rPr>
        <w:sz w:val="16"/>
      </w:rPr>
    </w:pPr>
    <w:r>
      <w:rPr>
        <w:i/>
        <w:sz w:val="16"/>
      </w:rPr>
      <w:t xml:space="preserve">Energies </w:t>
    </w:r>
    <w:r w:rsidR="00E3215B">
      <w:rPr>
        <w:b/>
        <w:sz w:val="16"/>
      </w:rPr>
      <w:t>2024</w:t>
    </w:r>
    <w:r w:rsidR="00E847BE" w:rsidRPr="00E847BE">
      <w:rPr>
        <w:sz w:val="16"/>
      </w:rPr>
      <w:t>,</w:t>
    </w:r>
    <w:r w:rsidR="00E3215B">
      <w:rPr>
        <w:i/>
        <w:sz w:val="16"/>
      </w:rPr>
      <w:t xml:space="preserve"> 17</w:t>
    </w:r>
    <w:r w:rsidR="00487046">
      <w:rPr>
        <w:sz w:val="16"/>
      </w:rPr>
      <w:t>, x FOR PEER REVIEW</w:t>
    </w:r>
    <w:r w:rsidR="007E3D17">
      <w:rPr>
        <w:sz w:val="16"/>
      </w:rPr>
      <w:tab/>
    </w:r>
    <w:r w:rsidR="00487046">
      <w:rPr>
        <w:sz w:val="16"/>
      </w:rPr>
      <w:fldChar w:fldCharType="begin"/>
    </w:r>
    <w:r w:rsidR="00487046">
      <w:rPr>
        <w:sz w:val="16"/>
      </w:rPr>
      <w:instrText xml:space="preserve"> PAGE   \* MERGEFORMAT </w:instrText>
    </w:r>
    <w:r w:rsidR="00487046">
      <w:rPr>
        <w:sz w:val="16"/>
      </w:rPr>
      <w:fldChar w:fldCharType="separate"/>
    </w:r>
    <w:r w:rsidR="002E351E">
      <w:rPr>
        <w:sz w:val="16"/>
      </w:rPr>
      <w:t>5</w:t>
    </w:r>
    <w:r w:rsidR="00487046">
      <w:rPr>
        <w:sz w:val="16"/>
      </w:rPr>
      <w:fldChar w:fldCharType="end"/>
    </w:r>
    <w:r w:rsidR="00487046">
      <w:rPr>
        <w:sz w:val="16"/>
      </w:rPr>
      <w:t xml:space="preserve"> of </w:t>
    </w:r>
    <w:r w:rsidR="00487046">
      <w:rPr>
        <w:sz w:val="16"/>
      </w:rPr>
      <w:fldChar w:fldCharType="begin"/>
    </w:r>
    <w:r w:rsidR="00487046">
      <w:rPr>
        <w:sz w:val="16"/>
      </w:rPr>
      <w:instrText xml:space="preserve"> NUMPAGES   \* MERGEFORMAT </w:instrText>
    </w:r>
    <w:r w:rsidR="00487046">
      <w:rPr>
        <w:sz w:val="16"/>
      </w:rPr>
      <w:fldChar w:fldCharType="separate"/>
    </w:r>
    <w:r w:rsidR="002E351E">
      <w:rPr>
        <w:sz w:val="16"/>
      </w:rPr>
      <w:t>5</w:t>
    </w:r>
    <w:r w:rsidR="00487046">
      <w:rPr>
        <w:sz w:val="16"/>
      </w:rPr>
      <w:fldChar w:fldCharType="end"/>
    </w:r>
  </w:p>
  <w:p w14:paraId="4F25D3A2" w14:textId="77777777" w:rsidR="00922B1F" w:rsidRPr="00B913EA" w:rsidRDefault="00922B1F" w:rsidP="00EC0B89">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DE4709" w:rsidRPr="007E3D17" w14:paraId="02B3F580" w14:textId="77777777" w:rsidTr="000A7CBE">
      <w:trPr>
        <w:trHeight w:val="686"/>
      </w:trPr>
      <w:tc>
        <w:tcPr>
          <w:tcW w:w="3679" w:type="dxa"/>
          <w:shd w:val="clear" w:color="auto" w:fill="auto"/>
          <w:vAlign w:val="center"/>
        </w:tcPr>
        <w:p w14:paraId="76244C6A" w14:textId="77777777" w:rsidR="00DE4709" w:rsidRPr="00661D1F" w:rsidRDefault="00CB7B70" w:rsidP="007E3D17">
          <w:pPr>
            <w:pStyle w:val="Intestazione"/>
            <w:pBdr>
              <w:bottom w:val="none" w:sz="0" w:space="0" w:color="auto"/>
            </w:pBdr>
            <w:jc w:val="left"/>
            <w:rPr>
              <w:rFonts w:eastAsia="DengXian"/>
              <w:b/>
              <w:bCs/>
            </w:rPr>
          </w:pPr>
          <w:r w:rsidRPr="00661D1F">
            <w:rPr>
              <w:rFonts w:eastAsia="DengXian"/>
              <w:b/>
              <w:bCs/>
            </w:rPr>
            <w:drawing>
              <wp:inline distT="0" distB="0" distL="0" distR="0" wp14:anchorId="47469287" wp14:editId="79700F38">
                <wp:extent cx="1683385" cy="429260"/>
                <wp:effectExtent l="0" t="0" r="0" b="0"/>
                <wp:docPr id="1" name="Picture 3" descr="C:\Users\home\Desktop\logos\energi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energi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6994793D" w14:textId="77777777" w:rsidR="00DE4709" w:rsidRPr="00661D1F" w:rsidRDefault="00DE4709" w:rsidP="007E3D17">
          <w:pPr>
            <w:pStyle w:val="Intestazione"/>
            <w:pBdr>
              <w:bottom w:val="none" w:sz="0" w:space="0" w:color="auto"/>
            </w:pBdr>
            <w:rPr>
              <w:rFonts w:eastAsia="DengXian"/>
              <w:b/>
              <w:bCs/>
            </w:rPr>
          </w:pPr>
        </w:p>
      </w:tc>
      <w:tc>
        <w:tcPr>
          <w:tcW w:w="2273" w:type="dxa"/>
          <w:shd w:val="clear" w:color="auto" w:fill="auto"/>
          <w:vAlign w:val="center"/>
        </w:tcPr>
        <w:p w14:paraId="7FFC0760" w14:textId="63532216" w:rsidR="00DE4709" w:rsidRPr="00661D1F" w:rsidRDefault="000A7CBE" w:rsidP="000A7CBE">
          <w:pPr>
            <w:pStyle w:val="Intestazione"/>
            <w:pBdr>
              <w:bottom w:val="none" w:sz="0" w:space="0" w:color="auto"/>
            </w:pBdr>
            <w:jc w:val="right"/>
            <w:rPr>
              <w:rFonts w:eastAsia="DengXian"/>
              <w:b/>
              <w:bCs/>
            </w:rPr>
          </w:pPr>
          <w:r>
            <w:rPr>
              <w:rFonts w:eastAsia="DengXian"/>
              <w:b/>
              <w:bCs/>
            </w:rPr>
            <w:drawing>
              <wp:inline distT="0" distB="0" distL="0" distR="0" wp14:anchorId="074F99FC" wp14:editId="24B5098B">
                <wp:extent cx="540000" cy="360000"/>
                <wp:effectExtent l="0" t="0" r="0" b="2540"/>
                <wp:docPr id="1876780268" name="Picture 1"/>
                <wp:cNvGraphicFramePr/>
                <a:graphic xmlns:a="http://schemas.openxmlformats.org/drawingml/2006/main">
                  <a:graphicData uri="http://schemas.openxmlformats.org/drawingml/2006/picture">
                    <pic:pic xmlns:pic="http://schemas.openxmlformats.org/drawingml/2006/picture">
                      <pic:nvPicPr>
                        <pic:cNvPr id="1876780268" name=""/>
                        <pic:cNvPicPr/>
                      </pic:nvPicPr>
                      <pic:blipFill>
                        <a:blip r:embed="rId2"/>
                        <a:stretch>
                          <a:fillRect/>
                        </a:stretch>
                      </pic:blipFill>
                      <pic:spPr>
                        <a:xfrm>
                          <a:off x="0" y="0"/>
                          <a:ext cx="540000" cy="360000"/>
                        </a:xfrm>
                        <a:prstGeom prst="rect">
                          <a:avLst/>
                        </a:prstGeom>
                      </pic:spPr>
                    </pic:pic>
                  </a:graphicData>
                </a:graphic>
              </wp:inline>
            </w:drawing>
          </w:r>
        </w:p>
      </w:tc>
    </w:tr>
  </w:tbl>
  <w:p w14:paraId="4CDDDA49" w14:textId="77777777" w:rsidR="00922B1F" w:rsidRPr="00DE4709" w:rsidRDefault="00922B1F" w:rsidP="00EC0B89">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11B4802E"/>
    <w:lvl w:ilvl="0" w:tplc="8340D3E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42D1B"/>
    <w:multiLevelType w:val="hybridMultilevel"/>
    <w:tmpl w:val="CB6685B0"/>
    <w:lvl w:ilvl="0" w:tplc="9C840A0C">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6054540"/>
    <w:multiLevelType w:val="hybridMultilevel"/>
    <w:tmpl w:val="2BFE33BC"/>
    <w:lvl w:ilvl="0" w:tplc="D9563CC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E60FC"/>
    <w:multiLevelType w:val="hybridMultilevel"/>
    <w:tmpl w:val="F7C0263A"/>
    <w:lvl w:ilvl="0" w:tplc="C200EA6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0E1980"/>
    <w:multiLevelType w:val="hybridMultilevel"/>
    <w:tmpl w:val="889A1976"/>
    <w:lvl w:ilvl="0" w:tplc="878EC84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1"/>
  </w:num>
  <w:num w:numId="8">
    <w:abstractNumId w:val="8"/>
  </w:num>
  <w:num w:numId="9">
    <w:abstractNumId w:val="1"/>
  </w:num>
  <w:num w:numId="10">
    <w:abstractNumId w:val="8"/>
  </w:num>
  <w:num w:numId="11">
    <w:abstractNumId w:val="1"/>
  </w:num>
  <w:num w:numId="12">
    <w:abstractNumId w:val="11"/>
  </w:num>
  <w:num w:numId="13">
    <w:abstractNumId w:val="8"/>
  </w:num>
  <w:num w:numId="14">
    <w:abstractNumId w:val="1"/>
  </w:num>
  <w:num w:numId="15">
    <w:abstractNumId w:val="0"/>
  </w:num>
  <w:num w:numId="16">
    <w:abstractNumId w:val="7"/>
  </w:num>
  <w:num w:numId="17">
    <w:abstractNumId w:val="0"/>
  </w:num>
  <w:num w:numId="18">
    <w:abstractNumId w:val="8"/>
  </w:num>
  <w:num w:numId="19">
    <w:abstractNumId w:val="1"/>
  </w:num>
  <w:num w:numId="20">
    <w:abstractNumId w:val="0"/>
  </w:num>
  <w:num w:numId="21">
    <w:abstractNumId w:val="12"/>
  </w:num>
  <w:num w:numId="22">
    <w:abstractNumId w:val="10"/>
  </w:num>
  <w:num w:numId="23">
    <w:abstractNumId w:val="9"/>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eo galloni">
    <w15:presenceInfo w15:providerId="None" w15:userId="matteo gall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AB"/>
    <w:rsid w:val="000208FF"/>
    <w:rsid w:val="0002213C"/>
    <w:rsid w:val="000232CF"/>
    <w:rsid w:val="00032AA5"/>
    <w:rsid w:val="000339E8"/>
    <w:rsid w:val="00033B80"/>
    <w:rsid w:val="0003783F"/>
    <w:rsid w:val="0004194B"/>
    <w:rsid w:val="00043284"/>
    <w:rsid w:val="000451AF"/>
    <w:rsid w:val="000575FE"/>
    <w:rsid w:val="0006517F"/>
    <w:rsid w:val="00085066"/>
    <w:rsid w:val="00087F5B"/>
    <w:rsid w:val="00092E9F"/>
    <w:rsid w:val="0009574A"/>
    <w:rsid w:val="00095858"/>
    <w:rsid w:val="0009610D"/>
    <w:rsid w:val="000A0F10"/>
    <w:rsid w:val="000A14B7"/>
    <w:rsid w:val="000A19C4"/>
    <w:rsid w:val="000A7CBE"/>
    <w:rsid w:val="000C0821"/>
    <w:rsid w:val="000C14BD"/>
    <w:rsid w:val="000C3997"/>
    <w:rsid w:val="000D2E99"/>
    <w:rsid w:val="000E0B09"/>
    <w:rsid w:val="000F0147"/>
    <w:rsid w:val="000F3875"/>
    <w:rsid w:val="000F52FB"/>
    <w:rsid w:val="00101133"/>
    <w:rsid w:val="00105FBC"/>
    <w:rsid w:val="00110EB0"/>
    <w:rsid w:val="00112020"/>
    <w:rsid w:val="0011205B"/>
    <w:rsid w:val="00112BEF"/>
    <w:rsid w:val="0011586C"/>
    <w:rsid w:val="001174D1"/>
    <w:rsid w:val="001225DA"/>
    <w:rsid w:val="00127530"/>
    <w:rsid w:val="001338BC"/>
    <w:rsid w:val="0013625C"/>
    <w:rsid w:val="001441BE"/>
    <w:rsid w:val="001461D6"/>
    <w:rsid w:val="00157514"/>
    <w:rsid w:val="00170526"/>
    <w:rsid w:val="001734B6"/>
    <w:rsid w:val="00190E08"/>
    <w:rsid w:val="001A4E3F"/>
    <w:rsid w:val="001C1E00"/>
    <w:rsid w:val="001C341E"/>
    <w:rsid w:val="001C357C"/>
    <w:rsid w:val="001C3A2C"/>
    <w:rsid w:val="001C7392"/>
    <w:rsid w:val="001D3076"/>
    <w:rsid w:val="001E2AEB"/>
    <w:rsid w:val="001E3C4F"/>
    <w:rsid w:val="001E4A8E"/>
    <w:rsid w:val="001E597E"/>
    <w:rsid w:val="001E65E5"/>
    <w:rsid w:val="001F355C"/>
    <w:rsid w:val="0020058A"/>
    <w:rsid w:val="002008BC"/>
    <w:rsid w:val="002032CD"/>
    <w:rsid w:val="0021692D"/>
    <w:rsid w:val="0022792B"/>
    <w:rsid w:val="0024371A"/>
    <w:rsid w:val="00245810"/>
    <w:rsid w:val="0026744F"/>
    <w:rsid w:val="002749FA"/>
    <w:rsid w:val="00295ADF"/>
    <w:rsid w:val="002A49D8"/>
    <w:rsid w:val="002A648E"/>
    <w:rsid w:val="002A6908"/>
    <w:rsid w:val="002B01B5"/>
    <w:rsid w:val="002B19A8"/>
    <w:rsid w:val="002C1513"/>
    <w:rsid w:val="002C1716"/>
    <w:rsid w:val="002D68D5"/>
    <w:rsid w:val="002E10C0"/>
    <w:rsid w:val="002E351E"/>
    <w:rsid w:val="002E5231"/>
    <w:rsid w:val="00300495"/>
    <w:rsid w:val="00306464"/>
    <w:rsid w:val="003140E2"/>
    <w:rsid w:val="00320A61"/>
    <w:rsid w:val="00321D23"/>
    <w:rsid w:val="00326141"/>
    <w:rsid w:val="00351E15"/>
    <w:rsid w:val="003557EE"/>
    <w:rsid w:val="00360C11"/>
    <w:rsid w:val="00364204"/>
    <w:rsid w:val="0037218F"/>
    <w:rsid w:val="00373C0E"/>
    <w:rsid w:val="00380AD1"/>
    <w:rsid w:val="003871E8"/>
    <w:rsid w:val="00393823"/>
    <w:rsid w:val="003A2DAC"/>
    <w:rsid w:val="003A72A4"/>
    <w:rsid w:val="003B0223"/>
    <w:rsid w:val="003B30BE"/>
    <w:rsid w:val="003B36A5"/>
    <w:rsid w:val="003C20B6"/>
    <w:rsid w:val="003D0EA6"/>
    <w:rsid w:val="003D1580"/>
    <w:rsid w:val="003D1B58"/>
    <w:rsid w:val="003E0E98"/>
    <w:rsid w:val="003E6060"/>
    <w:rsid w:val="00401D30"/>
    <w:rsid w:val="00406B9F"/>
    <w:rsid w:val="00412976"/>
    <w:rsid w:val="0042737D"/>
    <w:rsid w:val="004370CB"/>
    <w:rsid w:val="004448E1"/>
    <w:rsid w:val="00455B3A"/>
    <w:rsid w:val="00456D99"/>
    <w:rsid w:val="00472074"/>
    <w:rsid w:val="0047235B"/>
    <w:rsid w:val="0047731A"/>
    <w:rsid w:val="0048596E"/>
    <w:rsid w:val="00487046"/>
    <w:rsid w:val="00490D16"/>
    <w:rsid w:val="00490E5F"/>
    <w:rsid w:val="004946BF"/>
    <w:rsid w:val="004A6751"/>
    <w:rsid w:val="004A7781"/>
    <w:rsid w:val="004B1043"/>
    <w:rsid w:val="004C66E2"/>
    <w:rsid w:val="004E5A43"/>
    <w:rsid w:val="004F4A2F"/>
    <w:rsid w:val="00502C26"/>
    <w:rsid w:val="00502E4F"/>
    <w:rsid w:val="0051136C"/>
    <w:rsid w:val="00527808"/>
    <w:rsid w:val="00531A66"/>
    <w:rsid w:val="00534D1E"/>
    <w:rsid w:val="00541FA5"/>
    <w:rsid w:val="00547F6C"/>
    <w:rsid w:val="00564209"/>
    <w:rsid w:val="00567523"/>
    <w:rsid w:val="00567E2F"/>
    <w:rsid w:val="005705A8"/>
    <w:rsid w:val="00580080"/>
    <w:rsid w:val="00582C00"/>
    <w:rsid w:val="00584E7B"/>
    <w:rsid w:val="00591B2C"/>
    <w:rsid w:val="005937A9"/>
    <w:rsid w:val="0059401B"/>
    <w:rsid w:val="005B1FE0"/>
    <w:rsid w:val="005B63AB"/>
    <w:rsid w:val="005C14F9"/>
    <w:rsid w:val="005C181D"/>
    <w:rsid w:val="005D059B"/>
    <w:rsid w:val="005E0ED6"/>
    <w:rsid w:val="005E2C13"/>
    <w:rsid w:val="005E5347"/>
    <w:rsid w:val="005F047D"/>
    <w:rsid w:val="005F2606"/>
    <w:rsid w:val="005F35AE"/>
    <w:rsid w:val="00601648"/>
    <w:rsid w:val="00602973"/>
    <w:rsid w:val="00611B29"/>
    <w:rsid w:val="00612E29"/>
    <w:rsid w:val="00617338"/>
    <w:rsid w:val="00617F39"/>
    <w:rsid w:val="00626482"/>
    <w:rsid w:val="006312DA"/>
    <w:rsid w:val="00632E64"/>
    <w:rsid w:val="00644E64"/>
    <w:rsid w:val="00645908"/>
    <w:rsid w:val="00650D64"/>
    <w:rsid w:val="006554E6"/>
    <w:rsid w:val="00661D1F"/>
    <w:rsid w:val="00670931"/>
    <w:rsid w:val="00671D70"/>
    <w:rsid w:val="00680B43"/>
    <w:rsid w:val="00680E1F"/>
    <w:rsid w:val="00682A44"/>
    <w:rsid w:val="00685364"/>
    <w:rsid w:val="00692393"/>
    <w:rsid w:val="00692447"/>
    <w:rsid w:val="0069636B"/>
    <w:rsid w:val="006A00D5"/>
    <w:rsid w:val="006B2B8A"/>
    <w:rsid w:val="006B475D"/>
    <w:rsid w:val="006B7624"/>
    <w:rsid w:val="006B7BC9"/>
    <w:rsid w:val="006C08F3"/>
    <w:rsid w:val="006C36FD"/>
    <w:rsid w:val="006D3F25"/>
    <w:rsid w:val="006E1A12"/>
    <w:rsid w:val="006E2907"/>
    <w:rsid w:val="006E5644"/>
    <w:rsid w:val="006F03BD"/>
    <w:rsid w:val="006F55D5"/>
    <w:rsid w:val="00703448"/>
    <w:rsid w:val="007113FB"/>
    <w:rsid w:val="007154D1"/>
    <w:rsid w:val="007154F9"/>
    <w:rsid w:val="007205B0"/>
    <w:rsid w:val="00732E2B"/>
    <w:rsid w:val="007418ED"/>
    <w:rsid w:val="00765DCC"/>
    <w:rsid w:val="00766E28"/>
    <w:rsid w:val="007707A8"/>
    <w:rsid w:val="00770839"/>
    <w:rsid w:val="007A44FF"/>
    <w:rsid w:val="007A5543"/>
    <w:rsid w:val="007A5AE0"/>
    <w:rsid w:val="007D21F5"/>
    <w:rsid w:val="007D2386"/>
    <w:rsid w:val="007D5CC0"/>
    <w:rsid w:val="007E1ED3"/>
    <w:rsid w:val="007E201A"/>
    <w:rsid w:val="007E3D17"/>
    <w:rsid w:val="007F1ED4"/>
    <w:rsid w:val="007F4056"/>
    <w:rsid w:val="00802C46"/>
    <w:rsid w:val="0081025B"/>
    <w:rsid w:val="008131ED"/>
    <w:rsid w:val="008135AD"/>
    <w:rsid w:val="00813755"/>
    <w:rsid w:val="008221E3"/>
    <w:rsid w:val="00834DBE"/>
    <w:rsid w:val="0083730C"/>
    <w:rsid w:val="008406CD"/>
    <w:rsid w:val="008410F7"/>
    <w:rsid w:val="0084598E"/>
    <w:rsid w:val="008608A4"/>
    <w:rsid w:val="00862F77"/>
    <w:rsid w:val="00866D4C"/>
    <w:rsid w:val="00871966"/>
    <w:rsid w:val="00875F8B"/>
    <w:rsid w:val="00886062"/>
    <w:rsid w:val="008955AE"/>
    <w:rsid w:val="00897278"/>
    <w:rsid w:val="008A4FD6"/>
    <w:rsid w:val="008A72DA"/>
    <w:rsid w:val="008A784C"/>
    <w:rsid w:val="008B62BD"/>
    <w:rsid w:val="008C3A1F"/>
    <w:rsid w:val="008D1706"/>
    <w:rsid w:val="008E1365"/>
    <w:rsid w:val="008E30A6"/>
    <w:rsid w:val="008E42AF"/>
    <w:rsid w:val="008E5535"/>
    <w:rsid w:val="008E62C8"/>
    <w:rsid w:val="008F1933"/>
    <w:rsid w:val="008F7826"/>
    <w:rsid w:val="00907166"/>
    <w:rsid w:val="00922B1F"/>
    <w:rsid w:val="0092430E"/>
    <w:rsid w:val="00933951"/>
    <w:rsid w:val="00936636"/>
    <w:rsid w:val="00936A30"/>
    <w:rsid w:val="00944B8A"/>
    <w:rsid w:val="00946B9B"/>
    <w:rsid w:val="00946E1C"/>
    <w:rsid w:val="00960958"/>
    <w:rsid w:val="00983855"/>
    <w:rsid w:val="009839B5"/>
    <w:rsid w:val="00996872"/>
    <w:rsid w:val="009978AD"/>
    <w:rsid w:val="009B2EF7"/>
    <w:rsid w:val="009B4FB9"/>
    <w:rsid w:val="009C2A35"/>
    <w:rsid w:val="009C4A93"/>
    <w:rsid w:val="009C69D7"/>
    <w:rsid w:val="009D5330"/>
    <w:rsid w:val="009E0F6A"/>
    <w:rsid w:val="009E160B"/>
    <w:rsid w:val="009E18F7"/>
    <w:rsid w:val="009E27BE"/>
    <w:rsid w:val="009E6A12"/>
    <w:rsid w:val="009F2CA0"/>
    <w:rsid w:val="009F70E6"/>
    <w:rsid w:val="00A014F0"/>
    <w:rsid w:val="00A01CDB"/>
    <w:rsid w:val="00A0554D"/>
    <w:rsid w:val="00A11E7A"/>
    <w:rsid w:val="00A123E0"/>
    <w:rsid w:val="00A12844"/>
    <w:rsid w:val="00A214B5"/>
    <w:rsid w:val="00A30EFE"/>
    <w:rsid w:val="00A33231"/>
    <w:rsid w:val="00A40599"/>
    <w:rsid w:val="00A46855"/>
    <w:rsid w:val="00A73E8E"/>
    <w:rsid w:val="00A812AE"/>
    <w:rsid w:val="00A83E2D"/>
    <w:rsid w:val="00A965E1"/>
    <w:rsid w:val="00A978A4"/>
    <w:rsid w:val="00AA5D7B"/>
    <w:rsid w:val="00AB221C"/>
    <w:rsid w:val="00AC3220"/>
    <w:rsid w:val="00AC359D"/>
    <w:rsid w:val="00AD22B9"/>
    <w:rsid w:val="00AD5043"/>
    <w:rsid w:val="00AD5581"/>
    <w:rsid w:val="00AE2DF8"/>
    <w:rsid w:val="00AE32BD"/>
    <w:rsid w:val="00AE5C0B"/>
    <w:rsid w:val="00AF156E"/>
    <w:rsid w:val="00AF2603"/>
    <w:rsid w:val="00AF511D"/>
    <w:rsid w:val="00B0031C"/>
    <w:rsid w:val="00B05F31"/>
    <w:rsid w:val="00B1489B"/>
    <w:rsid w:val="00B21F73"/>
    <w:rsid w:val="00B24657"/>
    <w:rsid w:val="00B27BBC"/>
    <w:rsid w:val="00B35F86"/>
    <w:rsid w:val="00B402AB"/>
    <w:rsid w:val="00B414C6"/>
    <w:rsid w:val="00B44028"/>
    <w:rsid w:val="00B47641"/>
    <w:rsid w:val="00B51241"/>
    <w:rsid w:val="00B61A22"/>
    <w:rsid w:val="00B66781"/>
    <w:rsid w:val="00B76A8D"/>
    <w:rsid w:val="00B85566"/>
    <w:rsid w:val="00B865DB"/>
    <w:rsid w:val="00B90E91"/>
    <w:rsid w:val="00B9550B"/>
    <w:rsid w:val="00BA65EE"/>
    <w:rsid w:val="00BB29DD"/>
    <w:rsid w:val="00BB3081"/>
    <w:rsid w:val="00BB5780"/>
    <w:rsid w:val="00BB67D1"/>
    <w:rsid w:val="00BC7AAC"/>
    <w:rsid w:val="00BD3A5E"/>
    <w:rsid w:val="00BE6091"/>
    <w:rsid w:val="00BF02FA"/>
    <w:rsid w:val="00BF14A2"/>
    <w:rsid w:val="00BF4118"/>
    <w:rsid w:val="00C01199"/>
    <w:rsid w:val="00C0428E"/>
    <w:rsid w:val="00C10CC5"/>
    <w:rsid w:val="00C14295"/>
    <w:rsid w:val="00C14A68"/>
    <w:rsid w:val="00C2154E"/>
    <w:rsid w:val="00C216D1"/>
    <w:rsid w:val="00C41BA1"/>
    <w:rsid w:val="00C44F96"/>
    <w:rsid w:val="00C45ABA"/>
    <w:rsid w:val="00C50808"/>
    <w:rsid w:val="00C57B91"/>
    <w:rsid w:val="00C60B9E"/>
    <w:rsid w:val="00C614A6"/>
    <w:rsid w:val="00C65874"/>
    <w:rsid w:val="00C73183"/>
    <w:rsid w:val="00C73597"/>
    <w:rsid w:val="00C84C59"/>
    <w:rsid w:val="00C91554"/>
    <w:rsid w:val="00C9290D"/>
    <w:rsid w:val="00CA01CD"/>
    <w:rsid w:val="00CA18D6"/>
    <w:rsid w:val="00CA5BC5"/>
    <w:rsid w:val="00CB7B70"/>
    <w:rsid w:val="00CC4C75"/>
    <w:rsid w:val="00CD0E05"/>
    <w:rsid w:val="00CE059F"/>
    <w:rsid w:val="00D072FD"/>
    <w:rsid w:val="00D15A4D"/>
    <w:rsid w:val="00D27216"/>
    <w:rsid w:val="00D315A0"/>
    <w:rsid w:val="00D4208C"/>
    <w:rsid w:val="00D43E9A"/>
    <w:rsid w:val="00D44E90"/>
    <w:rsid w:val="00D558ED"/>
    <w:rsid w:val="00D60E96"/>
    <w:rsid w:val="00D6450C"/>
    <w:rsid w:val="00D7471E"/>
    <w:rsid w:val="00D75AD3"/>
    <w:rsid w:val="00D77FEA"/>
    <w:rsid w:val="00D80F77"/>
    <w:rsid w:val="00D84C38"/>
    <w:rsid w:val="00D87BF7"/>
    <w:rsid w:val="00DA31F8"/>
    <w:rsid w:val="00DA3C0A"/>
    <w:rsid w:val="00DB24CB"/>
    <w:rsid w:val="00DB4497"/>
    <w:rsid w:val="00DB4DA3"/>
    <w:rsid w:val="00DB5605"/>
    <w:rsid w:val="00DB7EFE"/>
    <w:rsid w:val="00DC351F"/>
    <w:rsid w:val="00DC3A55"/>
    <w:rsid w:val="00DC5BA7"/>
    <w:rsid w:val="00DE34CD"/>
    <w:rsid w:val="00DE4709"/>
    <w:rsid w:val="00DF7D68"/>
    <w:rsid w:val="00E03D6D"/>
    <w:rsid w:val="00E048FA"/>
    <w:rsid w:val="00E16AC2"/>
    <w:rsid w:val="00E24431"/>
    <w:rsid w:val="00E253C0"/>
    <w:rsid w:val="00E306F3"/>
    <w:rsid w:val="00E3215B"/>
    <w:rsid w:val="00E34BE3"/>
    <w:rsid w:val="00E53152"/>
    <w:rsid w:val="00E64874"/>
    <w:rsid w:val="00E83281"/>
    <w:rsid w:val="00E847BE"/>
    <w:rsid w:val="00E96B93"/>
    <w:rsid w:val="00EB200C"/>
    <w:rsid w:val="00EB2702"/>
    <w:rsid w:val="00EB2CEF"/>
    <w:rsid w:val="00EB72FE"/>
    <w:rsid w:val="00EC0B89"/>
    <w:rsid w:val="00EC1818"/>
    <w:rsid w:val="00EC2EE2"/>
    <w:rsid w:val="00EC49E5"/>
    <w:rsid w:val="00ED0A29"/>
    <w:rsid w:val="00EE0609"/>
    <w:rsid w:val="00EE5BC2"/>
    <w:rsid w:val="00EE6362"/>
    <w:rsid w:val="00EF12FF"/>
    <w:rsid w:val="00EF63D8"/>
    <w:rsid w:val="00EF6C42"/>
    <w:rsid w:val="00F0027A"/>
    <w:rsid w:val="00F168B4"/>
    <w:rsid w:val="00F20232"/>
    <w:rsid w:val="00F210E1"/>
    <w:rsid w:val="00F22448"/>
    <w:rsid w:val="00F25372"/>
    <w:rsid w:val="00F338B5"/>
    <w:rsid w:val="00F4130B"/>
    <w:rsid w:val="00F41C4B"/>
    <w:rsid w:val="00F50114"/>
    <w:rsid w:val="00F55CDD"/>
    <w:rsid w:val="00F66F1F"/>
    <w:rsid w:val="00F66F82"/>
    <w:rsid w:val="00F7700C"/>
    <w:rsid w:val="00F83E4A"/>
    <w:rsid w:val="00F92617"/>
    <w:rsid w:val="00F954D5"/>
    <w:rsid w:val="00FA2432"/>
    <w:rsid w:val="00FA56E8"/>
    <w:rsid w:val="00FB1698"/>
    <w:rsid w:val="00FB591F"/>
    <w:rsid w:val="00FB62CB"/>
    <w:rsid w:val="00FC3BCA"/>
    <w:rsid w:val="00FD397A"/>
    <w:rsid w:val="00FE79EF"/>
    <w:rsid w:val="00FF0E37"/>
    <w:rsid w:val="00FF68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38108F9"/>
  <w15:chartTrackingRefBased/>
  <w15:docId w15:val="{B9010E33-F95A-400D-B49A-5674BA07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290D"/>
    <w:pPr>
      <w:spacing w:line="260" w:lineRule="atLeast"/>
      <w:jc w:val="both"/>
    </w:pPr>
    <w:rPr>
      <w:rFonts w:ascii="Palatino Linotype" w:hAnsi="Palatino Linotype"/>
      <w:noProof/>
      <w:color w:val="00000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next w:val="Normale"/>
    <w:qFormat/>
    <w:rsid w:val="00C9290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e"/>
    <w:qFormat/>
    <w:rsid w:val="00C9290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e"/>
    <w:qFormat/>
    <w:rsid w:val="00C9290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e"/>
    <w:next w:val="Normale"/>
    <w:qFormat/>
    <w:rsid w:val="00C9290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C9290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e"/>
    <w:qFormat/>
    <w:rsid w:val="00C9290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e"/>
    <w:qFormat/>
    <w:rsid w:val="00C9290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C9290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Pidipagina">
    <w:name w:val="footer"/>
    <w:basedOn w:val="Normale"/>
    <w:link w:val="PidipaginaCarattere"/>
    <w:uiPriority w:val="99"/>
    <w:rsid w:val="00C9290D"/>
    <w:pPr>
      <w:tabs>
        <w:tab w:val="center" w:pos="4153"/>
        <w:tab w:val="right" w:pos="8306"/>
      </w:tabs>
      <w:snapToGrid w:val="0"/>
      <w:spacing w:line="240" w:lineRule="atLeast"/>
    </w:pPr>
    <w:rPr>
      <w:szCs w:val="18"/>
    </w:rPr>
  </w:style>
  <w:style w:type="character" w:customStyle="1" w:styleId="PidipaginaCarattere">
    <w:name w:val="Piè di pagina Carattere"/>
    <w:link w:val="Pidipagina"/>
    <w:uiPriority w:val="99"/>
    <w:rsid w:val="00C9290D"/>
    <w:rPr>
      <w:rFonts w:ascii="Palatino Linotype" w:hAnsi="Palatino Linotype"/>
      <w:noProof/>
      <w:color w:val="000000"/>
      <w:szCs w:val="18"/>
    </w:rPr>
  </w:style>
  <w:style w:type="paragraph" w:styleId="Intestazione">
    <w:name w:val="header"/>
    <w:basedOn w:val="Normale"/>
    <w:link w:val="IntestazioneCarattere"/>
    <w:uiPriority w:val="99"/>
    <w:rsid w:val="00C9290D"/>
    <w:pPr>
      <w:pBdr>
        <w:bottom w:val="single" w:sz="6" w:space="1" w:color="auto"/>
      </w:pBdr>
      <w:tabs>
        <w:tab w:val="center" w:pos="4153"/>
        <w:tab w:val="right" w:pos="8306"/>
      </w:tabs>
      <w:snapToGrid w:val="0"/>
      <w:spacing w:line="240" w:lineRule="atLeast"/>
      <w:jc w:val="center"/>
    </w:pPr>
    <w:rPr>
      <w:szCs w:val="18"/>
    </w:rPr>
  </w:style>
  <w:style w:type="character" w:customStyle="1" w:styleId="IntestazioneCarattere">
    <w:name w:val="Intestazione Carattere"/>
    <w:link w:val="Intestazione"/>
    <w:uiPriority w:val="99"/>
    <w:rsid w:val="00C9290D"/>
    <w:rPr>
      <w:rFonts w:ascii="Palatino Linotype" w:hAnsi="Palatino Linotype"/>
      <w:noProof/>
      <w:color w:val="000000"/>
      <w:szCs w:val="18"/>
    </w:rPr>
  </w:style>
  <w:style w:type="paragraph" w:customStyle="1" w:styleId="MDPIheaderjournallogo">
    <w:name w:val="MDPI_header_journal_logo"/>
    <w:qFormat/>
    <w:rsid w:val="00C9290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C9290D"/>
    <w:pPr>
      <w:ind w:firstLine="0"/>
    </w:pPr>
  </w:style>
  <w:style w:type="paragraph" w:customStyle="1" w:styleId="MDPI31text">
    <w:name w:val="MDPI_3.1_text"/>
    <w:qFormat/>
    <w:rsid w:val="00BB578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C9290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C9290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C9290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C9290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135AD"/>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135AD"/>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C9290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C9290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C9290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B865D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C9290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C9290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C9290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C9290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C9290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C9290D"/>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C9290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C9290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C9290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D307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stofumetto">
    <w:name w:val="Balloon Text"/>
    <w:basedOn w:val="Normale"/>
    <w:link w:val="TestofumettoCarattere"/>
    <w:uiPriority w:val="99"/>
    <w:rsid w:val="00C9290D"/>
    <w:rPr>
      <w:rFonts w:cs="Tahoma"/>
      <w:szCs w:val="18"/>
    </w:rPr>
  </w:style>
  <w:style w:type="character" w:customStyle="1" w:styleId="TestofumettoCarattere">
    <w:name w:val="Testo fumetto Carattere"/>
    <w:link w:val="Testofumetto"/>
    <w:uiPriority w:val="99"/>
    <w:rsid w:val="00C9290D"/>
    <w:rPr>
      <w:rFonts w:ascii="Palatino Linotype" w:hAnsi="Palatino Linotype" w:cs="Tahoma"/>
      <w:noProof/>
      <w:color w:val="000000"/>
      <w:szCs w:val="18"/>
    </w:rPr>
  </w:style>
  <w:style w:type="character" w:styleId="Numeroriga">
    <w:name w:val="line number"/>
    <w:uiPriority w:val="99"/>
    <w:rsid w:val="006E1A12"/>
    <w:rPr>
      <w:rFonts w:ascii="Palatino Linotype" w:hAnsi="Palatino Linotype"/>
      <w:sz w:val="16"/>
    </w:rPr>
  </w:style>
  <w:style w:type="table" w:customStyle="1" w:styleId="MDPI41threelinetable">
    <w:name w:val="MDPI_4.1_three_line_table"/>
    <w:basedOn w:val="Tabellanormale"/>
    <w:uiPriority w:val="99"/>
    <w:rsid w:val="00C9290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Collegamentoipertestuale">
    <w:name w:val="Hyperlink"/>
    <w:uiPriority w:val="99"/>
    <w:rsid w:val="00C9290D"/>
    <w:rPr>
      <w:color w:val="0000FF"/>
      <w:u w:val="single"/>
    </w:rPr>
  </w:style>
  <w:style w:type="character" w:styleId="Menzionenonrisolta">
    <w:name w:val="Unresolved Mention"/>
    <w:uiPriority w:val="99"/>
    <w:semiHidden/>
    <w:unhideWhenUsed/>
    <w:rsid w:val="00FB62CB"/>
    <w:rPr>
      <w:color w:val="605E5C"/>
      <w:shd w:val="clear" w:color="auto" w:fill="E1DFDD"/>
    </w:rPr>
  </w:style>
  <w:style w:type="table" w:styleId="Grigliatabella">
    <w:name w:val="Table Grid"/>
    <w:basedOn w:val="Tabellanormale"/>
    <w:uiPriority w:val="59"/>
    <w:rsid w:val="00C9290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E847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C9290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C9290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C9290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3B36A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C9290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C9290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C9290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1A4E3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C9290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C9290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C9290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C9290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C9290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C9290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ellanormale"/>
    <w:uiPriority w:val="99"/>
    <w:rsid w:val="00C9290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C9290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C9290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C9290D"/>
  </w:style>
  <w:style w:type="paragraph" w:styleId="Bibliografia">
    <w:name w:val="Bibliography"/>
    <w:basedOn w:val="Normale"/>
    <w:next w:val="Normale"/>
    <w:uiPriority w:val="37"/>
    <w:unhideWhenUsed/>
    <w:rsid w:val="00C9290D"/>
  </w:style>
  <w:style w:type="paragraph" w:styleId="Corpotesto">
    <w:name w:val="Body Text"/>
    <w:link w:val="CorpotestoCarattere"/>
    <w:rsid w:val="00C9290D"/>
    <w:pPr>
      <w:spacing w:after="120" w:line="340" w:lineRule="atLeast"/>
      <w:jc w:val="both"/>
    </w:pPr>
    <w:rPr>
      <w:rFonts w:ascii="Palatino Linotype" w:hAnsi="Palatino Linotype"/>
      <w:color w:val="000000"/>
      <w:sz w:val="24"/>
      <w:lang w:eastAsia="de-DE"/>
    </w:rPr>
  </w:style>
  <w:style w:type="character" w:customStyle="1" w:styleId="CorpotestoCarattere">
    <w:name w:val="Corpo testo Carattere"/>
    <w:link w:val="Corpotesto"/>
    <w:rsid w:val="00C9290D"/>
    <w:rPr>
      <w:rFonts w:ascii="Palatino Linotype" w:hAnsi="Palatino Linotype"/>
      <w:color w:val="000000"/>
      <w:sz w:val="24"/>
      <w:lang w:eastAsia="de-DE"/>
    </w:rPr>
  </w:style>
  <w:style w:type="character" w:styleId="Rimandocommento">
    <w:name w:val="annotation reference"/>
    <w:rsid w:val="00C9290D"/>
    <w:rPr>
      <w:sz w:val="21"/>
      <w:szCs w:val="21"/>
    </w:rPr>
  </w:style>
  <w:style w:type="paragraph" w:styleId="Testocommento">
    <w:name w:val="annotation text"/>
    <w:basedOn w:val="Normale"/>
    <w:link w:val="TestocommentoCarattere"/>
    <w:rsid w:val="00C9290D"/>
  </w:style>
  <w:style w:type="character" w:customStyle="1" w:styleId="TestocommentoCarattere">
    <w:name w:val="Testo commento Carattere"/>
    <w:link w:val="Testocommento"/>
    <w:rsid w:val="00C9290D"/>
    <w:rPr>
      <w:rFonts w:ascii="Palatino Linotype" w:hAnsi="Palatino Linotype"/>
      <w:noProof/>
      <w:color w:val="000000"/>
    </w:rPr>
  </w:style>
  <w:style w:type="paragraph" w:styleId="Soggettocommento">
    <w:name w:val="annotation subject"/>
    <w:basedOn w:val="Testocommento"/>
    <w:next w:val="Testocommento"/>
    <w:link w:val="SoggettocommentoCarattere"/>
    <w:rsid w:val="00C9290D"/>
    <w:rPr>
      <w:b/>
      <w:bCs/>
    </w:rPr>
  </w:style>
  <w:style w:type="character" w:customStyle="1" w:styleId="SoggettocommentoCarattere">
    <w:name w:val="Soggetto commento Carattere"/>
    <w:link w:val="Soggettocommento"/>
    <w:rsid w:val="00C9290D"/>
    <w:rPr>
      <w:rFonts w:ascii="Palatino Linotype" w:hAnsi="Palatino Linotype"/>
      <w:b/>
      <w:bCs/>
      <w:noProof/>
      <w:color w:val="000000"/>
    </w:rPr>
  </w:style>
  <w:style w:type="character" w:styleId="Rimandonotadichiusura">
    <w:name w:val="endnote reference"/>
    <w:rsid w:val="00C9290D"/>
    <w:rPr>
      <w:vertAlign w:val="superscript"/>
    </w:rPr>
  </w:style>
  <w:style w:type="paragraph" w:styleId="Testonotadichiusura">
    <w:name w:val="endnote text"/>
    <w:basedOn w:val="Normale"/>
    <w:link w:val="TestonotadichiusuraCarattere"/>
    <w:semiHidden/>
    <w:unhideWhenUsed/>
    <w:rsid w:val="00C9290D"/>
    <w:pPr>
      <w:spacing w:line="240" w:lineRule="auto"/>
    </w:pPr>
  </w:style>
  <w:style w:type="character" w:customStyle="1" w:styleId="TestonotadichiusuraCarattere">
    <w:name w:val="Testo nota di chiusura Carattere"/>
    <w:link w:val="Testonotadichiusura"/>
    <w:semiHidden/>
    <w:rsid w:val="00C9290D"/>
    <w:rPr>
      <w:rFonts w:ascii="Palatino Linotype" w:hAnsi="Palatino Linotype"/>
      <w:noProof/>
      <w:color w:val="000000"/>
    </w:rPr>
  </w:style>
  <w:style w:type="character" w:styleId="Collegamentovisitato">
    <w:name w:val="FollowedHyperlink"/>
    <w:rsid w:val="00C9290D"/>
    <w:rPr>
      <w:color w:val="954F72"/>
      <w:u w:val="single"/>
    </w:rPr>
  </w:style>
  <w:style w:type="paragraph" w:styleId="Testonotaapidipagina">
    <w:name w:val="footnote text"/>
    <w:basedOn w:val="Normale"/>
    <w:link w:val="TestonotaapidipaginaCarattere"/>
    <w:semiHidden/>
    <w:unhideWhenUsed/>
    <w:rsid w:val="00C9290D"/>
    <w:pPr>
      <w:spacing w:line="240" w:lineRule="auto"/>
    </w:pPr>
  </w:style>
  <w:style w:type="character" w:customStyle="1" w:styleId="TestonotaapidipaginaCarattere">
    <w:name w:val="Testo nota a piè di pagina Carattere"/>
    <w:link w:val="Testonotaapidipagina"/>
    <w:semiHidden/>
    <w:rsid w:val="00C9290D"/>
    <w:rPr>
      <w:rFonts w:ascii="Palatino Linotype" w:hAnsi="Palatino Linotype"/>
      <w:noProof/>
      <w:color w:val="000000"/>
    </w:rPr>
  </w:style>
  <w:style w:type="paragraph" w:styleId="NormaleWeb">
    <w:name w:val="Normal (Web)"/>
    <w:basedOn w:val="Normale"/>
    <w:uiPriority w:val="99"/>
    <w:rsid w:val="00C9290D"/>
    <w:rPr>
      <w:szCs w:val="24"/>
    </w:rPr>
  </w:style>
  <w:style w:type="paragraph" w:customStyle="1" w:styleId="MsoFootnoteText0">
    <w:name w:val="MsoFootnoteText"/>
    <w:basedOn w:val="NormaleWeb"/>
    <w:qFormat/>
    <w:rsid w:val="00C9290D"/>
    <w:rPr>
      <w:rFonts w:ascii="Times New Roman" w:hAnsi="Times New Roman"/>
    </w:rPr>
  </w:style>
  <w:style w:type="character" w:styleId="Numeropagina">
    <w:name w:val="page number"/>
    <w:rsid w:val="00C9290D"/>
  </w:style>
  <w:style w:type="character" w:styleId="Testosegnaposto">
    <w:name w:val="Placeholder Text"/>
    <w:uiPriority w:val="99"/>
    <w:semiHidden/>
    <w:rsid w:val="00C9290D"/>
    <w:rPr>
      <w:color w:val="808080"/>
    </w:rPr>
  </w:style>
  <w:style w:type="paragraph" w:customStyle="1" w:styleId="MDPI71FootNotes">
    <w:name w:val="MDPI_7.1_FootNotes"/>
    <w:qFormat/>
    <w:rsid w:val="00FD397A"/>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css-0">
    <w:name w:val="css-0"/>
    <w:basedOn w:val="Carpredefinitoparagrafo"/>
    <w:rsid w:val="005F047D"/>
  </w:style>
  <w:style w:type="character" w:customStyle="1" w:styleId="css-rh820s">
    <w:name w:val="css-rh820s"/>
    <w:basedOn w:val="Carpredefinitoparagrafo"/>
    <w:rsid w:val="005F047D"/>
  </w:style>
  <w:style w:type="character" w:customStyle="1" w:styleId="css-15iwe0d">
    <w:name w:val="css-15iwe0d"/>
    <w:basedOn w:val="Carpredefinitoparagrafo"/>
    <w:rsid w:val="005F0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2287">
      <w:bodyDiv w:val="1"/>
      <w:marLeft w:val="0"/>
      <w:marRight w:val="0"/>
      <w:marTop w:val="0"/>
      <w:marBottom w:val="0"/>
      <w:divBdr>
        <w:top w:val="none" w:sz="0" w:space="0" w:color="auto"/>
        <w:left w:val="none" w:sz="0" w:space="0" w:color="auto"/>
        <w:bottom w:val="none" w:sz="0" w:space="0" w:color="auto"/>
        <w:right w:val="none" w:sz="0" w:space="0" w:color="auto"/>
      </w:divBdr>
    </w:div>
    <w:div w:id="204027818">
      <w:bodyDiv w:val="1"/>
      <w:marLeft w:val="0"/>
      <w:marRight w:val="0"/>
      <w:marTop w:val="0"/>
      <w:marBottom w:val="0"/>
      <w:divBdr>
        <w:top w:val="none" w:sz="0" w:space="0" w:color="auto"/>
        <w:left w:val="none" w:sz="0" w:space="0" w:color="auto"/>
        <w:bottom w:val="none" w:sz="0" w:space="0" w:color="auto"/>
        <w:right w:val="none" w:sz="0" w:space="0" w:color="auto"/>
      </w:divBdr>
    </w:div>
    <w:div w:id="244077435">
      <w:bodyDiv w:val="1"/>
      <w:marLeft w:val="0"/>
      <w:marRight w:val="0"/>
      <w:marTop w:val="0"/>
      <w:marBottom w:val="0"/>
      <w:divBdr>
        <w:top w:val="none" w:sz="0" w:space="0" w:color="auto"/>
        <w:left w:val="none" w:sz="0" w:space="0" w:color="auto"/>
        <w:bottom w:val="none" w:sz="0" w:space="0" w:color="auto"/>
        <w:right w:val="none" w:sz="0" w:space="0" w:color="auto"/>
      </w:divBdr>
    </w:div>
    <w:div w:id="304048176">
      <w:bodyDiv w:val="1"/>
      <w:marLeft w:val="0"/>
      <w:marRight w:val="0"/>
      <w:marTop w:val="0"/>
      <w:marBottom w:val="0"/>
      <w:divBdr>
        <w:top w:val="none" w:sz="0" w:space="0" w:color="auto"/>
        <w:left w:val="none" w:sz="0" w:space="0" w:color="auto"/>
        <w:bottom w:val="none" w:sz="0" w:space="0" w:color="auto"/>
        <w:right w:val="none" w:sz="0" w:space="0" w:color="auto"/>
      </w:divBdr>
    </w:div>
    <w:div w:id="897933290">
      <w:bodyDiv w:val="1"/>
      <w:marLeft w:val="0"/>
      <w:marRight w:val="0"/>
      <w:marTop w:val="0"/>
      <w:marBottom w:val="0"/>
      <w:divBdr>
        <w:top w:val="none" w:sz="0" w:space="0" w:color="auto"/>
        <w:left w:val="none" w:sz="0" w:space="0" w:color="auto"/>
        <w:bottom w:val="none" w:sz="0" w:space="0" w:color="auto"/>
        <w:right w:val="none" w:sz="0" w:space="0" w:color="auto"/>
      </w:divBdr>
    </w:div>
    <w:div w:id="1090660767">
      <w:bodyDiv w:val="1"/>
      <w:marLeft w:val="0"/>
      <w:marRight w:val="0"/>
      <w:marTop w:val="0"/>
      <w:marBottom w:val="0"/>
      <w:divBdr>
        <w:top w:val="none" w:sz="0" w:space="0" w:color="auto"/>
        <w:left w:val="none" w:sz="0" w:space="0" w:color="auto"/>
        <w:bottom w:val="none" w:sz="0" w:space="0" w:color="auto"/>
        <w:right w:val="none" w:sz="0" w:space="0" w:color="auto"/>
      </w:divBdr>
    </w:div>
    <w:div w:id="1306160780">
      <w:bodyDiv w:val="1"/>
      <w:marLeft w:val="0"/>
      <w:marRight w:val="0"/>
      <w:marTop w:val="0"/>
      <w:marBottom w:val="0"/>
      <w:divBdr>
        <w:top w:val="none" w:sz="0" w:space="0" w:color="auto"/>
        <w:left w:val="none" w:sz="0" w:space="0" w:color="auto"/>
        <w:bottom w:val="none" w:sz="0" w:space="0" w:color="auto"/>
        <w:right w:val="none" w:sz="0" w:space="0" w:color="auto"/>
      </w:divBdr>
    </w:div>
    <w:div w:id="1364938154">
      <w:bodyDiv w:val="1"/>
      <w:marLeft w:val="0"/>
      <w:marRight w:val="0"/>
      <w:marTop w:val="0"/>
      <w:marBottom w:val="0"/>
      <w:divBdr>
        <w:top w:val="none" w:sz="0" w:space="0" w:color="auto"/>
        <w:left w:val="none" w:sz="0" w:space="0" w:color="auto"/>
        <w:bottom w:val="none" w:sz="0" w:space="0" w:color="auto"/>
        <w:right w:val="none" w:sz="0" w:space="0" w:color="auto"/>
      </w:divBdr>
    </w:div>
    <w:div w:id="199506035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epa.gov/indoor-air-quality-iaq/technical-overview-volatile-organic-compounds" TargetMode="External"/><Relationship Id="rId1" Type="http://schemas.openxmlformats.org/officeDocument/2006/relationships/hyperlink" Target="https://pdf.sciencedirectassets.com/271431/1-s2.0-S0960148121X00146/1-s2.0-S0960148121014257/main.pdf?X-Amz-Security-Token=IQoJb3JpZ2luX2VjELz%2F%2F%2F%2F%2F%2F%2F%2F%2F%2FwEaCXVzLWVhc3QtMSJIMEYCIQCP1vGT19zkUnrcJ3YFqwqazi69YMH%2FmP%2BzZwCYjsGetgIhALGjk4E8fw2RLT4Qk9EC879oWSNzKn9AMUw96U%2FjZxdJKrwFCNT%2F%2F%2F%2F%2F%2F%2F%2F%2F%2FwEQBRoMMDU5MDAzNTQ2ODY1IgxsLnB%2Fqkj0FLItq3UqkAXWnHzoyf8Nmu2JSmWl47T43FKVKxGCoe8mYGpk6AcOwsSsE6G5tpLAaN3SAK3kiUVZgF7VVZ%2FNvCrdNNMyVAy7dSUhuMvu0PIn486%2BZC7Xkamt2kHn8WUJfzVZsv3PKOqgg3qUDYVO%2BzAX2LVouH9u7T9ma6VQ1%2BaQyH6%2BHzk6zBy4DsA1tghTUJCtbU%2BLfSZQ561wmcMzy5NxOyAFsMNsa0Fm3dgk8qhBmQBQXtAsaOBsv4IVnXc3rDyTpFfhfg7J3ECK48tL1Dg3mz%2Bb8n7EaUuqWe1exSO7SMWYqGBT%2BVfGnK6%2Fi350VJjWb1wcBHl7b7ODIoJWfPuUnrld9FSv8HJQKndTQ41s%2Br8Qn7VqAtJZzyoA7TCYx72hEl8QuG9O7126Ut%2FdtSSpasyg5WSJQNDxpbCghHEfv2siBSR4DAkC9h2QqZ7SX2aJM90UuyZx%2BsRzs9hGwnQYk6XajHoJCooHB1u8VO3UZBG1u5%2BYAYNv6O%2BIR8JRZho76iRDK%2B48Did0voBBPifhOjn0DH4FZYLBFoLLS5hMZtWFu%2BAKa9JH5A1k6MbENBY8cefierI6IWcrPElAaehp3gao3zYoExDBsJlDvCazVjy9Rbss05TBzYevDGWEwPQNzxifhzA0YG48aWqBgdFO1G1pQpkxUcQiocT4M7MUdIVjizjtZDYcUuVY1iG6v5ThGFqYF5hElrwzgwUHxVfq%2BaN0sm2T%2FfRyJHnTeAQ8St%2F9qFoQJniXDGjj%2BA9uHICUG8cPf36yqKO5nTRF1pbOvZZRtfv2a2fs%2BciWSBxZPmS6t9XHFoTnePX0lYckuBGL%2FBrKBgTs2M7EeRH8PnLheesShldZLYOzJSgiiwySiw5QmLz11TDFnZWwBjqwAaV7aw%2Fggb%2Bg7X4XvO5clfh%2FbvuLc7I6qeuqHZL%2BPsUBp%2BEx6n03q6HvzRMFNemloqqyyNBSu%2FmZ3AqOR1h1l746dOLGZQy07U7nrTwCy%2FdGoD3LDa1cFx4ZHh6bpmPZ3ZH0TrsZOL1LDECm%2BQbuCSnYttwhJwYJedDaGIq2DwF0LWjnXnSw%2FfjrGvfwrCt0qt4c2K7s7n7W1MckCuPTToe1XAIoGJVsebpl5q0lB7Yi&amp;X-Amz-Algorithm=AWS4-HMAC-SHA256&amp;X-Amz-Date=20240328T113202Z&amp;X-Amz-SignedHeaders=host&amp;X-Amz-Expires=300&amp;X-Amz-Credential=ASIAQ3PHCVTY5JTHPWBN%2F20240328%2Fus-east-1%2Fs3%2Faws4_request&amp;X-Amz-Signature=2f30b4dc90436dae5acedbf418cde1b32c371f68a6c6cebbb927dd8e331dd8ab&amp;hash=458916b6f893f02bf62c2cc197a4fabf88506693fb9d27bbdc616f5914ed0566&amp;host=68042c943591013ac2b2430a89b270f6af2c76d8dfd086a07176afe7c76c2c61&amp;pii=S0960148121014257&amp;tid=spdf-a1ecefa2-bb76-46ec-b596-880b1362da52&amp;sid=027b39b080b3a5441839a3a2ae926d984559gxrqb&amp;ty"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hyperlink" Target="https://img.mdpi.org/data/contributor-role-instruction.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2.xml"/><Relationship Id="rId27"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3A7D82-C00D-4459-8607-FB42E9F285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C3AD-2367-4BCB-BE3D-60887336D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9</Pages>
  <Words>11456</Words>
  <Characters>65301</Characters>
  <Application>Microsoft Office Word</Application>
  <DocSecurity>0</DocSecurity>
  <Lines>544</Lines>
  <Paragraphs>153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76604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matteo galloni</cp:lastModifiedBy>
  <cp:revision>244</cp:revision>
  <dcterms:created xsi:type="dcterms:W3CDTF">2024-03-28T08:20:00Z</dcterms:created>
  <dcterms:modified xsi:type="dcterms:W3CDTF">2024-04-02T14:55:00Z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id="dr8j351V"/&gt;&lt;style id="http://www.zotero.org/styles/energies" hasBibliography="1" bibliographyStyleHasBeenSet="1"/&gt;&lt;prefs&gt;&lt;pref name="fieldType" value="Field"/&gt;&lt;/prefs&gt;&lt;/data&gt;</vt:lpwstr>
  </property>
</Properties>
</file>